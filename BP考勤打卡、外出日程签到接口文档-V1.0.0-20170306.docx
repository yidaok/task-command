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FC2CB" w14:textId="77777777" w:rsidR="001C1BBC" w:rsidRDefault="000F537A">
      <w:bookmarkStart w:id="0" w:name="_Toc490532723"/>
      <w:bookmarkStart w:id="1" w:name="_Toc490532734"/>
      <w:bookmarkStart w:id="2" w:name="_Toc487817209"/>
      <w:bookmarkStart w:id="3" w:name="_Toc487817232"/>
      <w:bookmarkStart w:id="4" w:name="_Toc490500604"/>
      <w:bookmarkStart w:id="5" w:name="_Toc490500616"/>
      <w:r>
        <w:rPr>
          <w:rFonts w:ascii="Times" w:hAnsi="Times" w:cs="Times" w:hint="eastAsia"/>
          <w:vanish/>
          <w:kern w:val="0"/>
          <w:sz w:val="42"/>
          <w:szCs w:val="42"/>
        </w:rPr>
        <w:cr/>
        <w:t>.1.1.</w:t>
      </w:r>
      <w:r>
        <w:rPr>
          <w:rFonts w:ascii="Times" w:hAnsi="Times" w:cs="Times" w:hint="eastAsia"/>
          <w:vanish/>
          <w:kern w:val="0"/>
          <w:sz w:val="42"/>
          <w:szCs w:val="42"/>
        </w:rPr>
        <w:t>﷽﷽﷽﷽﷽﷽﷽﷽﷽﷽</w:t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  <w:r>
        <w:rPr>
          <w:rFonts w:ascii="Times" w:hAnsi="Times" w:cs="Times" w:hint="eastAsia"/>
          <w:vanish/>
          <w:kern w:val="0"/>
          <w:sz w:val="42"/>
          <w:szCs w:val="42"/>
        </w:rPr>
        <w:pgNum/>
      </w:r>
    </w:p>
    <w:p w14:paraId="77C0D8D5" w14:textId="77777777" w:rsidR="001C1BBC" w:rsidRDefault="001C1BBC"/>
    <w:p w14:paraId="3C4B6395" w14:textId="77777777" w:rsidR="001C1BBC" w:rsidRDefault="001C1BBC"/>
    <w:p w14:paraId="33381CE0" w14:textId="77777777" w:rsidR="001C1BBC" w:rsidRDefault="000F537A">
      <w:pPr>
        <w:widowControl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kern w:val="0"/>
          <w:sz w:val="58"/>
          <w:szCs w:val="58"/>
        </w:rPr>
      </w:pPr>
      <w:r>
        <w:rPr>
          <w:rFonts w:ascii="Times" w:hAnsi="Times" w:cs="Times" w:hint="eastAsia"/>
          <w:kern w:val="0"/>
          <w:sz w:val="58"/>
          <w:szCs w:val="58"/>
        </w:rPr>
        <w:t>BP</w:t>
      </w:r>
      <w:r>
        <w:rPr>
          <w:rFonts w:ascii="Times" w:hAnsi="Times" w:cs="Times" w:hint="eastAsia"/>
          <w:kern w:val="0"/>
          <w:sz w:val="58"/>
          <w:szCs w:val="58"/>
        </w:rPr>
        <w:t>考勤打卡</w:t>
      </w:r>
      <w:r>
        <w:rPr>
          <w:rFonts w:ascii="Times" w:hAnsi="Times" w:cs="Times" w:hint="eastAsia"/>
          <w:kern w:val="0"/>
          <w:sz w:val="58"/>
          <w:szCs w:val="58"/>
        </w:rPr>
        <w:t>/</w:t>
      </w:r>
      <w:r>
        <w:rPr>
          <w:rFonts w:ascii="Times" w:hAnsi="Times" w:cs="Times" w:hint="eastAsia"/>
          <w:kern w:val="0"/>
          <w:sz w:val="58"/>
          <w:szCs w:val="58"/>
        </w:rPr>
        <w:t>外出日程签到</w:t>
      </w:r>
    </w:p>
    <w:p w14:paraId="0AB89DBD" w14:textId="77777777" w:rsidR="001C1BBC" w:rsidRDefault="000F537A">
      <w:pPr>
        <w:widowControl/>
        <w:autoSpaceDE w:val="0"/>
        <w:autoSpaceDN w:val="0"/>
        <w:adjustRightInd w:val="0"/>
        <w:spacing w:after="240" w:line="660" w:lineRule="atLeast"/>
        <w:jc w:val="center"/>
        <w:rPr>
          <w:rFonts w:ascii="Times" w:hAnsi="Times" w:cs="Times"/>
          <w:kern w:val="0"/>
          <w:sz w:val="24"/>
        </w:rPr>
      </w:pPr>
      <w:r>
        <w:rPr>
          <w:rFonts w:ascii="Times" w:hAnsi="Times" w:cs="Times" w:hint="eastAsia"/>
          <w:kern w:val="0"/>
          <w:sz w:val="58"/>
          <w:szCs w:val="58"/>
        </w:rPr>
        <w:t>接口文档</w:t>
      </w:r>
      <w:r>
        <w:rPr>
          <w:rFonts w:ascii="Times" w:hAnsi="Times" w:cs="Times"/>
          <w:kern w:val="0"/>
          <w:sz w:val="58"/>
          <w:szCs w:val="58"/>
        </w:rPr>
        <w:t>(V1.</w:t>
      </w:r>
      <w:r>
        <w:rPr>
          <w:rFonts w:ascii="Times" w:hAnsi="Times" w:cs="Times" w:hint="eastAsia"/>
          <w:kern w:val="0"/>
          <w:sz w:val="58"/>
          <w:szCs w:val="58"/>
        </w:rPr>
        <w:t>0</w:t>
      </w:r>
      <w:r>
        <w:rPr>
          <w:rFonts w:ascii="Times" w:hAnsi="Times" w:cs="Times"/>
          <w:kern w:val="0"/>
          <w:sz w:val="58"/>
          <w:szCs w:val="58"/>
        </w:rPr>
        <w:t>.</w:t>
      </w:r>
      <w:r>
        <w:rPr>
          <w:rFonts w:ascii="Times" w:hAnsi="Times" w:cs="Times" w:hint="eastAsia"/>
          <w:kern w:val="0"/>
          <w:sz w:val="58"/>
          <w:szCs w:val="58"/>
        </w:rPr>
        <w:t>0</w:t>
      </w:r>
      <w:r>
        <w:rPr>
          <w:rFonts w:ascii="Times" w:hAnsi="Times" w:cs="Times"/>
          <w:kern w:val="0"/>
          <w:sz w:val="58"/>
          <w:szCs w:val="58"/>
        </w:rPr>
        <w:t>)</w:t>
      </w:r>
    </w:p>
    <w:p w14:paraId="6787FF66" w14:textId="77777777" w:rsidR="001C1BBC" w:rsidRDefault="001C1BBC"/>
    <w:p w14:paraId="675DDE8B" w14:textId="77777777" w:rsidR="001C1BBC" w:rsidRDefault="001C1BBC"/>
    <w:p w14:paraId="172F6951" w14:textId="77777777" w:rsidR="001C1BBC" w:rsidRDefault="001C1BBC">
      <w:pPr>
        <w:sectPr w:rsidR="001C1BBC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080" w:bottom="1440" w:left="1080" w:header="851" w:footer="992" w:gutter="0"/>
          <w:pgNumType w:start="1"/>
          <w:cols w:space="425"/>
          <w:docGrid w:type="lines" w:linePitch="312"/>
        </w:sectPr>
      </w:pPr>
    </w:p>
    <w:p w14:paraId="10E814B5" w14:textId="77777777" w:rsidR="001C1BBC" w:rsidRDefault="001C1BBC"/>
    <w:p w14:paraId="326F13C9" w14:textId="77777777" w:rsidR="001C1BBC" w:rsidRDefault="000F537A">
      <w:pPr>
        <w:pStyle w:val="af3"/>
      </w:pPr>
      <w:r>
        <w:rPr>
          <w:rFonts w:hint="eastAsia"/>
        </w:rPr>
        <w:t>修改记录</w:t>
      </w:r>
    </w:p>
    <w:p w14:paraId="6A56CA0D" w14:textId="77777777" w:rsidR="001C1BBC" w:rsidRDefault="001C1BBC">
      <w:pPr>
        <w:pStyle w:val="af3"/>
      </w:pPr>
    </w:p>
    <w:tbl>
      <w:tblPr>
        <w:tblW w:w="852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922"/>
        <w:gridCol w:w="4437"/>
        <w:gridCol w:w="1496"/>
        <w:gridCol w:w="1104"/>
      </w:tblGrid>
      <w:tr w:rsidR="001C1BBC" w14:paraId="3CA02E08" w14:textId="77777777">
        <w:trPr>
          <w:jc w:val="center"/>
        </w:trPr>
        <w:tc>
          <w:tcPr>
            <w:tcW w:w="563" w:type="dxa"/>
            <w:shd w:val="clear" w:color="auto" w:fill="C0C0C0"/>
            <w:vAlign w:val="center"/>
          </w:tcPr>
          <w:p w14:paraId="1E92523B" w14:textId="77777777" w:rsidR="001C1BBC" w:rsidRDefault="000F537A">
            <w:pPr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922" w:type="dxa"/>
            <w:shd w:val="clear" w:color="auto" w:fill="C0C0C0"/>
            <w:vAlign w:val="center"/>
          </w:tcPr>
          <w:p w14:paraId="6E695E6C" w14:textId="77777777" w:rsidR="001C1BBC" w:rsidRDefault="000F537A">
            <w:pPr>
              <w:jc w:val="center"/>
            </w:pPr>
            <w:r>
              <w:rPr>
                <w:rFonts w:hint="eastAsia"/>
              </w:rPr>
              <w:t>修改后</w:t>
            </w:r>
          </w:p>
          <w:p w14:paraId="5B584FE4" w14:textId="77777777" w:rsidR="001C1BBC" w:rsidRDefault="000F537A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4437" w:type="dxa"/>
            <w:shd w:val="clear" w:color="auto" w:fill="C0C0C0"/>
            <w:vAlign w:val="center"/>
          </w:tcPr>
          <w:p w14:paraId="65FDC501" w14:textId="77777777" w:rsidR="001C1BBC" w:rsidRDefault="000F537A">
            <w:pPr>
              <w:jc w:val="center"/>
            </w:pPr>
            <w:r>
              <w:rPr>
                <w:rFonts w:hint="eastAsia"/>
              </w:rPr>
              <w:t>修改内容简介</w:t>
            </w:r>
          </w:p>
        </w:tc>
        <w:tc>
          <w:tcPr>
            <w:tcW w:w="1496" w:type="dxa"/>
            <w:shd w:val="clear" w:color="auto" w:fill="C0C0C0"/>
            <w:vAlign w:val="center"/>
          </w:tcPr>
          <w:p w14:paraId="537B95C6" w14:textId="77777777" w:rsidR="001C1BBC" w:rsidRDefault="000F537A">
            <w:pPr>
              <w:jc w:val="center"/>
            </w:pPr>
            <w:r>
              <w:rPr>
                <w:rFonts w:hint="eastAsia"/>
              </w:rPr>
              <w:t>修改日期</w:t>
            </w:r>
          </w:p>
        </w:tc>
        <w:tc>
          <w:tcPr>
            <w:tcW w:w="1104" w:type="dxa"/>
            <w:shd w:val="clear" w:color="auto" w:fill="C0C0C0"/>
            <w:vAlign w:val="center"/>
          </w:tcPr>
          <w:p w14:paraId="472DA1AC" w14:textId="77777777" w:rsidR="001C1BBC" w:rsidRDefault="000F537A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</w:tr>
      <w:tr w:rsidR="001C1BBC" w14:paraId="467BB7DF" w14:textId="77777777">
        <w:trPr>
          <w:trHeight w:val="546"/>
          <w:jc w:val="center"/>
        </w:trPr>
        <w:tc>
          <w:tcPr>
            <w:tcW w:w="563" w:type="dxa"/>
            <w:vAlign w:val="center"/>
          </w:tcPr>
          <w:p w14:paraId="6812CDFB" w14:textId="77777777" w:rsidR="001C1BBC" w:rsidRDefault="000F537A">
            <w:pPr>
              <w:spacing w:line="360" w:lineRule="auto"/>
              <w:jc w:val="center"/>
            </w:pPr>
            <w:bookmarkStart w:id="6" w:name="OLE_LINK21" w:colFirst="1" w:colLast="4"/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347517A9" w14:textId="77777777" w:rsidR="001C1BBC" w:rsidRDefault="000F537A">
            <w:pPr>
              <w:spacing w:line="360" w:lineRule="auto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4437" w:type="dxa"/>
          </w:tcPr>
          <w:p w14:paraId="0B198371" w14:textId="77777777" w:rsidR="001C1BBC" w:rsidRDefault="000F537A">
            <w:pPr>
              <w:spacing w:line="360" w:lineRule="auto"/>
              <w:jc w:val="center"/>
            </w:pPr>
            <w:r>
              <w:t>初版创建</w:t>
            </w:r>
          </w:p>
        </w:tc>
        <w:tc>
          <w:tcPr>
            <w:tcW w:w="1496" w:type="dxa"/>
            <w:vAlign w:val="center"/>
          </w:tcPr>
          <w:p w14:paraId="6CD43FBE" w14:textId="77777777" w:rsidR="001C1BBC" w:rsidRDefault="000F537A">
            <w:pPr>
              <w:spacing w:line="360" w:lineRule="auto"/>
              <w:jc w:val="center"/>
            </w:pPr>
            <w:r>
              <w:rPr>
                <w:rFonts w:hint="eastAsia"/>
              </w:rPr>
              <w:t>2017-02-12</w:t>
            </w:r>
          </w:p>
        </w:tc>
        <w:tc>
          <w:tcPr>
            <w:tcW w:w="1104" w:type="dxa"/>
          </w:tcPr>
          <w:p w14:paraId="259E56FC" w14:textId="77777777" w:rsidR="001C1BBC" w:rsidRDefault="000F537A">
            <w:pPr>
              <w:spacing w:line="360" w:lineRule="auto"/>
            </w:pPr>
            <w:r>
              <w:rPr>
                <w:rFonts w:hint="eastAsia"/>
              </w:rPr>
              <w:t>杨磊</w:t>
            </w:r>
          </w:p>
        </w:tc>
      </w:tr>
      <w:tr w:rsidR="001C1BBC" w14:paraId="2A2F1BB4" w14:textId="77777777">
        <w:trPr>
          <w:jc w:val="center"/>
        </w:trPr>
        <w:tc>
          <w:tcPr>
            <w:tcW w:w="563" w:type="dxa"/>
            <w:vAlign w:val="center"/>
          </w:tcPr>
          <w:p w14:paraId="1349B3F1" w14:textId="77777777" w:rsidR="001C1BBC" w:rsidRDefault="000F537A">
            <w:pPr>
              <w:spacing w:line="360" w:lineRule="auto"/>
              <w:jc w:val="center"/>
            </w:pPr>
            <w:bookmarkStart w:id="7" w:name="OLE_LINK22" w:colFirst="1" w:colLast="4"/>
            <w:bookmarkEnd w:id="6"/>
            <w:r>
              <w:rPr>
                <w:rFonts w:hint="eastAsia"/>
              </w:rPr>
              <w:t>1</w:t>
            </w:r>
          </w:p>
        </w:tc>
        <w:tc>
          <w:tcPr>
            <w:tcW w:w="922" w:type="dxa"/>
            <w:vAlign w:val="center"/>
          </w:tcPr>
          <w:p w14:paraId="0D88D46F" w14:textId="77777777" w:rsidR="001C1BBC" w:rsidRDefault="000F537A">
            <w:pPr>
              <w:spacing w:line="360" w:lineRule="auto"/>
              <w:jc w:val="center"/>
            </w:pPr>
            <w:r>
              <w:rPr>
                <w:rFonts w:hint="eastAsia"/>
              </w:rPr>
              <w:t>V1.0.0</w:t>
            </w:r>
          </w:p>
        </w:tc>
        <w:tc>
          <w:tcPr>
            <w:tcW w:w="4437" w:type="dxa"/>
          </w:tcPr>
          <w:p w14:paraId="554A5C6C" w14:textId="77777777" w:rsidR="001C1BBC" w:rsidRDefault="000F537A">
            <w:pPr>
              <w:spacing w:line="360" w:lineRule="auto"/>
              <w:jc w:val="center"/>
            </w:pPr>
            <w:r>
              <w:rPr>
                <w:rFonts w:hint="eastAsia"/>
              </w:rPr>
              <w:t>修改接口地址；增加请求参数示例和返回参数示例；增加签到类型和任务类型说明；获取卡数据区分当天和非当天</w:t>
            </w:r>
          </w:p>
        </w:tc>
        <w:tc>
          <w:tcPr>
            <w:tcW w:w="1496" w:type="dxa"/>
            <w:vAlign w:val="center"/>
          </w:tcPr>
          <w:p w14:paraId="20C87A9F" w14:textId="77777777" w:rsidR="001C1BBC" w:rsidRDefault="000F537A">
            <w:pPr>
              <w:spacing w:line="360" w:lineRule="auto"/>
              <w:jc w:val="center"/>
            </w:pPr>
            <w:r>
              <w:rPr>
                <w:rFonts w:hint="eastAsia"/>
              </w:rPr>
              <w:t>2017-0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03</w:t>
            </w:r>
          </w:p>
        </w:tc>
        <w:tc>
          <w:tcPr>
            <w:tcW w:w="1104" w:type="dxa"/>
          </w:tcPr>
          <w:p w14:paraId="4614E201" w14:textId="77777777" w:rsidR="001C1BBC" w:rsidRDefault="000F537A">
            <w:pPr>
              <w:spacing w:line="360" w:lineRule="auto"/>
            </w:pPr>
            <w:r>
              <w:rPr>
                <w:rFonts w:hint="eastAsia"/>
              </w:rPr>
              <w:t>杨磊</w:t>
            </w:r>
          </w:p>
        </w:tc>
      </w:tr>
      <w:bookmarkEnd w:id="7"/>
      <w:tr w:rsidR="001C1BBC" w14:paraId="3DA62A9E" w14:textId="77777777">
        <w:trPr>
          <w:jc w:val="center"/>
        </w:trPr>
        <w:tc>
          <w:tcPr>
            <w:tcW w:w="563" w:type="dxa"/>
          </w:tcPr>
          <w:p w14:paraId="6C468BF9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922" w:type="dxa"/>
            <w:vAlign w:val="center"/>
          </w:tcPr>
          <w:p w14:paraId="6974C983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4437" w:type="dxa"/>
          </w:tcPr>
          <w:p w14:paraId="4063A2BF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496" w:type="dxa"/>
            <w:vAlign w:val="center"/>
          </w:tcPr>
          <w:p w14:paraId="49675267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104" w:type="dxa"/>
          </w:tcPr>
          <w:p w14:paraId="1BD10B2B" w14:textId="77777777" w:rsidR="001C1BBC" w:rsidRDefault="001C1BBC">
            <w:pPr>
              <w:spacing w:line="360" w:lineRule="auto"/>
            </w:pPr>
          </w:p>
        </w:tc>
      </w:tr>
      <w:tr w:rsidR="001C1BBC" w14:paraId="2F6B2C33" w14:textId="77777777">
        <w:trPr>
          <w:jc w:val="center"/>
        </w:trPr>
        <w:tc>
          <w:tcPr>
            <w:tcW w:w="563" w:type="dxa"/>
          </w:tcPr>
          <w:p w14:paraId="2ABDB981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922" w:type="dxa"/>
            <w:vAlign w:val="center"/>
          </w:tcPr>
          <w:p w14:paraId="4B8255FD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4437" w:type="dxa"/>
          </w:tcPr>
          <w:p w14:paraId="6229B9BA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496" w:type="dxa"/>
            <w:vAlign w:val="center"/>
          </w:tcPr>
          <w:p w14:paraId="75C70735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104" w:type="dxa"/>
          </w:tcPr>
          <w:p w14:paraId="6F6C7902" w14:textId="77777777" w:rsidR="001C1BBC" w:rsidRDefault="001C1BBC">
            <w:pPr>
              <w:spacing w:line="360" w:lineRule="auto"/>
            </w:pPr>
          </w:p>
        </w:tc>
      </w:tr>
      <w:tr w:rsidR="001C1BBC" w14:paraId="36686E9A" w14:textId="77777777">
        <w:trPr>
          <w:jc w:val="center"/>
        </w:trPr>
        <w:tc>
          <w:tcPr>
            <w:tcW w:w="563" w:type="dxa"/>
          </w:tcPr>
          <w:p w14:paraId="3D8B7EB6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922" w:type="dxa"/>
            <w:vAlign w:val="center"/>
          </w:tcPr>
          <w:p w14:paraId="2B88F252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4437" w:type="dxa"/>
          </w:tcPr>
          <w:p w14:paraId="3FC50456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496" w:type="dxa"/>
            <w:vAlign w:val="center"/>
          </w:tcPr>
          <w:p w14:paraId="04443B33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104" w:type="dxa"/>
          </w:tcPr>
          <w:p w14:paraId="489FD2D7" w14:textId="77777777" w:rsidR="001C1BBC" w:rsidRDefault="001C1BBC">
            <w:pPr>
              <w:spacing w:line="360" w:lineRule="auto"/>
            </w:pPr>
          </w:p>
        </w:tc>
      </w:tr>
      <w:tr w:rsidR="001C1BBC" w14:paraId="1AA18957" w14:textId="77777777">
        <w:trPr>
          <w:jc w:val="center"/>
        </w:trPr>
        <w:tc>
          <w:tcPr>
            <w:tcW w:w="563" w:type="dxa"/>
          </w:tcPr>
          <w:p w14:paraId="5F67E462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922" w:type="dxa"/>
            <w:vAlign w:val="center"/>
          </w:tcPr>
          <w:p w14:paraId="2FB166A8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4437" w:type="dxa"/>
          </w:tcPr>
          <w:p w14:paraId="43BC19D1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496" w:type="dxa"/>
            <w:vAlign w:val="center"/>
          </w:tcPr>
          <w:p w14:paraId="22373826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104" w:type="dxa"/>
          </w:tcPr>
          <w:p w14:paraId="3B71DFBF" w14:textId="77777777" w:rsidR="001C1BBC" w:rsidRDefault="001C1BBC">
            <w:pPr>
              <w:spacing w:line="360" w:lineRule="auto"/>
            </w:pPr>
          </w:p>
        </w:tc>
      </w:tr>
      <w:tr w:rsidR="001C1BBC" w14:paraId="5FD8A503" w14:textId="77777777">
        <w:trPr>
          <w:jc w:val="center"/>
        </w:trPr>
        <w:tc>
          <w:tcPr>
            <w:tcW w:w="563" w:type="dxa"/>
          </w:tcPr>
          <w:p w14:paraId="421E981C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922" w:type="dxa"/>
            <w:vAlign w:val="center"/>
          </w:tcPr>
          <w:p w14:paraId="2ABE4B48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4437" w:type="dxa"/>
          </w:tcPr>
          <w:p w14:paraId="615ACC37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496" w:type="dxa"/>
            <w:vAlign w:val="center"/>
          </w:tcPr>
          <w:p w14:paraId="7359499F" w14:textId="77777777" w:rsidR="001C1BBC" w:rsidRDefault="001C1BBC">
            <w:pPr>
              <w:spacing w:line="360" w:lineRule="auto"/>
              <w:jc w:val="center"/>
            </w:pPr>
          </w:p>
        </w:tc>
        <w:tc>
          <w:tcPr>
            <w:tcW w:w="1104" w:type="dxa"/>
          </w:tcPr>
          <w:p w14:paraId="436A4B54" w14:textId="77777777" w:rsidR="001C1BBC" w:rsidRDefault="001C1BBC">
            <w:pPr>
              <w:spacing w:line="360" w:lineRule="auto"/>
            </w:pPr>
          </w:p>
        </w:tc>
      </w:tr>
    </w:tbl>
    <w:p w14:paraId="153F5995" w14:textId="77777777" w:rsidR="001C1BBC" w:rsidRDefault="001C1BBC"/>
    <w:p w14:paraId="3A5C556A" w14:textId="77777777" w:rsidR="001C1BBC" w:rsidRDefault="001C1BBC"/>
    <w:p w14:paraId="03458466" w14:textId="77777777" w:rsidR="001C1BBC" w:rsidRDefault="001C1BBC"/>
    <w:p w14:paraId="1CF4FC12" w14:textId="77777777" w:rsidR="001C1BBC" w:rsidRDefault="000F537A">
      <w:pPr>
        <w:pStyle w:val="af3"/>
      </w:pPr>
      <w:r>
        <w:br w:type="page"/>
      </w:r>
    </w:p>
    <w:p w14:paraId="7D770F29" w14:textId="77777777" w:rsidR="001C1BBC" w:rsidRDefault="000F537A">
      <w:pPr>
        <w:pStyle w:val="af3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</w:t>
      </w:r>
      <w:r>
        <w:rPr>
          <w:rFonts w:hint="eastAsia"/>
        </w:rPr>
        <w:t>录</w:t>
      </w:r>
    </w:p>
    <w:p w14:paraId="5B8D99D2" w14:textId="77777777" w:rsidR="001C1BBC" w:rsidRDefault="001C1BBC"/>
    <w:p w14:paraId="6252E5ED" w14:textId="77777777" w:rsidR="001C1BBC" w:rsidRDefault="000F537A">
      <w:pPr>
        <w:pStyle w:val="11"/>
        <w:tabs>
          <w:tab w:val="right" w:leader="dot" w:pos="8306"/>
        </w:tabs>
      </w:pPr>
      <w:r>
        <w:fldChar w:fldCharType="begin"/>
      </w:r>
      <w:r>
        <w:rPr>
          <w:rFonts w:hint="eastAsia"/>
        </w:rPr>
        <w:instrText>TOC \o "1-3" \h \z \u</w:instrText>
      </w:r>
      <w:r>
        <w:fldChar w:fldCharType="separate"/>
      </w:r>
      <w:hyperlink w:anchor="_Toc13350" w:history="1">
        <w:r>
          <w:rPr>
            <w:rFonts w:hint="eastAsia"/>
            <w:szCs w:val="40"/>
          </w:rPr>
          <w:t xml:space="preserve">1 </w:t>
        </w:r>
        <w:r>
          <w:rPr>
            <w:rFonts w:ascii="Times" w:hAnsi="Times" w:cs="Times"/>
            <w:kern w:val="0"/>
            <w:szCs w:val="40"/>
          </w:rPr>
          <w:t>前言</w:t>
        </w:r>
        <w:r>
          <w:tab/>
        </w:r>
        <w:r>
          <w:fldChar w:fldCharType="begin"/>
        </w:r>
        <w:r>
          <w:instrText xml:space="preserve"> PAGEREF _Toc13350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14BB0BB" w14:textId="77777777" w:rsidR="001C1BBC" w:rsidRDefault="000F537A">
      <w:pPr>
        <w:pStyle w:val="20"/>
        <w:tabs>
          <w:tab w:val="right" w:leader="dot" w:pos="8306"/>
        </w:tabs>
      </w:pPr>
      <w:hyperlink w:anchor="_Toc8544" w:history="1">
        <w:r>
          <w:rPr>
            <w:rFonts w:hint="eastAsia"/>
          </w:rPr>
          <w:t xml:space="preserve">1.1 </w:t>
        </w:r>
        <w:r>
          <w:t>概述</w:t>
        </w:r>
        <w:r>
          <w:tab/>
        </w:r>
        <w:r>
          <w:fldChar w:fldCharType="begin"/>
        </w:r>
        <w:r>
          <w:instrText xml:space="preserve"> PAGEREF _Toc8544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FC7C488" w14:textId="77777777" w:rsidR="001C1BBC" w:rsidRDefault="000F537A">
      <w:pPr>
        <w:pStyle w:val="20"/>
        <w:tabs>
          <w:tab w:val="right" w:leader="dot" w:pos="8306"/>
        </w:tabs>
      </w:pPr>
      <w:hyperlink w:anchor="_Toc19390" w:history="1">
        <w:r>
          <w:rPr>
            <w:rFonts w:hint="eastAsia"/>
          </w:rPr>
          <w:t xml:space="preserve">1.2 </w:t>
        </w:r>
        <w:r>
          <w:t>使用对象</w:t>
        </w:r>
        <w:r>
          <w:tab/>
        </w:r>
        <w:r>
          <w:fldChar w:fldCharType="begin"/>
        </w:r>
        <w:r>
          <w:instrText xml:space="preserve"> PAGEREF _Toc19390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5DCB8400" w14:textId="77777777" w:rsidR="001C1BBC" w:rsidRDefault="000F537A">
      <w:pPr>
        <w:pStyle w:val="20"/>
        <w:tabs>
          <w:tab w:val="right" w:leader="dot" w:pos="8306"/>
        </w:tabs>
      </w:pPr>
      <w:hyperlink w:anchor="_Toc30577" w:history="1">
        <w:r>
          <w:rPr>
            <w:rFonts w:hint="eastAsia"/>
          </w:rPr>
          <w:t xml:space="preserve">1.3 </w:t>
        </w:r>
        <w:r>
          <w:rPr>
            <w:rFonts w:hint="eastAsia"/>
          </w:rPr>
          <w:t>签到接口及数据使用说明</w:t>
        </w:r>
        <w:r>
          <w:tab/>
        </w:r>
        <w:r>
          <w:fldChar w:fldCharType="begin"/>
        </w:r>
        <w:r>
          <w:instrText xml:space="preserve"> PAGEREF _Toc30577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6393D1BC" w14:textId="77777777" w:rsidR="001C1BBC" w:rsidRDefault="000F537A">
      <w:pPr>
        <w:pStyle w:val="20"/>
        <w:tabs>
          <w:tab w:val="right" w:leader="dot" w:pos="8306"/>
        </w:tabs>
      </w:pPr>
      <w:hyperlink w:anchor="_Toc12577" w:history="1">
        <w:r>
          <w:rPr>
            <w:rFonts w:hint="eastAsia"/>
          </w:rPr>
          <w:t xml:space="preserve">1.4 </w:t>
        </w:r>
        <w:r>
          <w:t>名词解释</w:t>
        </w:r>
        <w:r>
          <w:tab/>
        </w:r>
        <w:r>
          <w:fldChar w:fldCharType="begin"/>
        </w:r>
        <w:r>
          <w:instrText xml:space="preserve"> PAGEREF _Toc12577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8E1FC0E" w14:textId="77777777" w:rsidR="001C1BBC" w:rsidRDefault="000F537A">
      <w:pPr>
        <w:pStyle w:val="11"/>
        <w:tabs>
          <w:tab w:val="right" w:leader="dot" w:pos="8306"/>
        </w:tabs>
      </w:pPr>
      <w:hyperlink w:anchor="_Toc22059" w:history="1">
        <w:r>
          <w:rPr>
            <w:rFonts w:hint="eastAsia"/>
          </w:rPr>
          <w:t xml:space="preserve">2 </w:t>
        </w:r>
        <w:r>
          <w:t>接口</w:t>
        </w:r>
        <w:r>
          <w:rPr>
            <w:rFonts w:hint="eastAsia"/>
          </w:rPr>
          <w:t>说明文档</w:t>
        </w:r>
        <w:r>
          <w:tab/>
        </w:r>
        <w:r>
          <w:fldChar w:fldCharType="begin"/>
        </w:r>
        <w:r>
          <w:instrText xml:space="preserve"> PAGEREF _Toc22059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508F67FF" w14:textId="77777777" w:rsidR="001C1BBC" w:rsidRDefault="000F537A">
      <w:pPr>
        <w:pStyle w:val="11"/>
        <w:tabs>
          <w:tab w:val="right" w:leader="dot" w:pos="8306"/>
        </w:tabs>
      </w:pPr>
      <w:hyperlink w:anchor="_Toc5999" w:history="1">
        <w:r>
          <w:rPr>
            <w:rFonts w:hint="eastAsia"/>
          </w:rPr>
          <w:t xml:space="preserve">3 </w:t>
        </w:r>
        <w:r>
          <w:rPr>
            <w:rFonts w:hint="eastAsia"/>
          </w:rPr>
          <w:t>签到接口</w:t>
        </w:r>
        <w:r>
          <w:tab/>
        </w:r>
        <w:r>
          <w:fldChar w:fldCharType="begin"/>
        </w:r>
        <w:r>
          <w:instrText xml:space="preserve"> PAGEREF _Toc5999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28958358" w14:textId="77777777" w:rsidR="001C1BBC" w:rsidRDefault="000F537A">
      <w:pPr>
        <w:pStyle w:val="20"/>
        <w:tabs>
          <w:tab w:val="right" w:leader="dot" w:pos="8306"/>
        </w:tabs>
      </w:pPr>
      <w:hyperlink w:anchor="_Toc3691" w:history="1">
        <w:r>
          <w:rPr>
            <w:rFonts w:hint="eastAsia"/>
          </w:rPr>
          <w:t xml:space="preserve">3.1 </w:t>
        </w:r>
        <w:r>
          <w:rPr>
            <w:rFonts w:hint="eastAsia"/>
          </w:rPr>
          <w:t>新增签到</w:t>
        </w:r>
        <w:r>
          <w:tab/>
        </w:r>
        <w:r>
          <w:fldChar w:fldCharType="begin"/>
        </w:r>
        <w:r>
          <w:instrText xml:space="preserve"> PAGEREF _Toc3691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ADC9B6B" w14:textId="77777777" w:rsidR="001C1BBC" w:rsidRDefault="000F537A">
      <w:pPr>
        <w:pStyle w:val="30"/>
        <w:tabs>
          <w:tab w:val="right" w:leader="dot" w:pos="8306"/>
        </w:tabs>
      </w:pPr>
      <w:hyperlink w:anchor="_Toc21837" w:history="1">
        <w:r>
          <w:rPr>
            <w:rFonts w:hint="eastAsia"/>
          </w:rPr>
          <w:t xml:space="preserve">3.1.1 </w:t>
        </w:r>
        <w:r>
          <w:rPr>
            <w:rFonts w:hint="eastAsia"/>
          </w:rPr>
          <w:t>接口名称：签到接口</w:t>
        </w:r>
        <w:r>
          <w:tab/>
        </w:r>
        <w:r>
          <w:fldChar w:fldCharType="begin"/>
        </w:r>
        <w:r>
          <w:instrText xml:space="preserve"> PAGEREF _Toc21837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4C43002F" w14:textId="77777777" w:rsidR="001C1BBC" w:rsidRDefault="000F537A">
      <w:pPr>
        <w:pStyle w:val="20"/>
        <w:tabs>
          <w:tab w:val="right" w:leader="dot" w:pos="8306"/>
        </w:tabs>
      </w:pPr>
      <w:hyperlink w:anchor="_Toc10394" w:history="1">
        <w:r>
          <w:rPr>
            <w:rFonts w:hint="eastAsia"/>
          </w:rPr>
          <w:t xml:space="preserve">3.2 </w:t>
        </w:r>
        <w:r>
          <w:rPr>
            <w:rFonts w:hint="eastAsia"/>
          </w:rPr>
          <w:t>获取签到数据</w:t>
        </w:r>
        <w:r>
          <w:tab/>
        </w:r>
        <w:r>
          <w:fldChar w:fldCharType="begin"/>
        </w:r>
        <w:r>
          <w:instrText xml:space="preserve"> PAGEREF _Toc10394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416ADA46" w14:textId="77777777" w:rsidR="001C1BBC" w:rsidRDefault="000F537A">
      <w:pPr>
        <w:pStyle w:val="30"/>
        <w:tabs>
          <w:tab w:val="right" w:leader="dot" w:pos="8306"/>
        </w:tabs>
      </w:pPr>
      <w:hyperlink w:anchor="_Toc29832" w:history="1">
        <w:r>
          <w:rPr>
            <w:rFonts w:hint="eastAsia"/>
          </w:rPr>
          <w:t xml:space="preserve">3.2.1 </w:t>
        </w:r>
        <w:r>
          <w:rPr>
            <w:rFonts w:hint="eastAsia"/>
          </w:rPr>
          <w:t>接口名称：获取签到数据接口</w:t>
        </w:r>
        <w:r>
          <w:rPr>
            <w:rFonts w:hint="eastAsia"/>
          </w:rPr>
          <w:t>（</w:t>
        </w:r>
        <w:r>
          <w:rPr>
            <w:rFonts w:hint="eastAsia"/>
          </w:rPr>
          <w:t>打卡当天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_Toc29832 </w:instrText>
        </w:r>
        <w:r>
          <w:fldChar w:fldCharType="separate"/>
        </w:r>
        <w:r>
          <w:t>5</w:t>
        </w:r>
        <w:r>
          <w:fldChar w:fldCharType="end"/>
        </w:r>
      </w:hyperlink>
    </w:p>
    <w:p w14:paraId="3B44890B" w14:textId="77777777" w:rsidR="001C1BBC" w:rsidRDefault="000F537A">
      <w:pPr>
        <w:pStyle w:val="20"/>
        <w:tabs>
          <w:tab w:val="right" w:leader="dot" w:pos="8306"/>
        </w:tabs>
      </w:pPr>
      <w:hyperlink w:anchor="_Toc17968" w:history="1">
        <w:r>
          <w:rPr>
            <w:rFonts w:hint="eastAsia"/>
          </w:rPr>
          <w:t xml:space="preserve">3.3 </w:t>
        </w:r>
        <w:r>
          <w:rPr>
            <w:rFonts w:hint="eastAsia"/>
          </w:rPr>
          <w:t>字典表</w:t>
        </w:r>
        <w:r>
          <w:tab/>
        </w:r>
        <w:r>
          <w:fldChar w:fldCharType="begin"/>
        </w:r>
        <w:r>
          <w:instrText xml:space="preserve"> PAGEREF _Toc17968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4F4A4E20" w14:textId="77777777" w:rsidR="001C1BBC" w:rsidRDefault="000F537A">
      <w:pPr>
        <w:pStyle w:val="30"/>
        <w:tabs>
          <w:tab w:val="right" w:leader="dot" w:pos="8306"/>
        </w:tabs>
      </w:pPr>
      <w:hyperlink w:anchor="_Toc23573" w:history="1">
        <w:r>
          <w:rPr>
            <w:rFonts w:hint="eastAsia"/>
          </w:rPr>
          <w:t xml:space="preserve">3.3.1 </w:t>
        </w:r>
        <w:r>
          <w:rPr>
            <w:rFonts w:hint="eastAsia"/>
          </w:rPr>
          <w:t>接口名称：获取签到数据接口</w:t>
        </w:r>
        <w:r>
          <w:rPr>
            <w:rFonts w:hint="eastAsia"/>
          </w:rPr>
          <w:t>（</w:t>
        </w:r>
        <w:r>
          <w:rPr>
            <w:rFonts w:hint="eastAsia"/>
          </w:rPr>
          <w:t>非打卡当天</w:t>
        </w:r>
        <w:r>
          <w:rPr>
            <w:rFonts w:hint="eastAsia"/>
          </w:rPr>
          <w:t>）</w:t>
        </w:r>
        <w:r>
          <w:tab/>
        </w:r>
        <w:r>
          <w:fldChar w:fldCharType="begin"/>
        </w:r>
        <w:r>
          <w:instrText xml:space="preserve"> PAGEREF _Toc23573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0A40760" w14:textId="77777777" w:rsidR="001C1BBC" w:rsidRDefault="000F537A">
      <w:pPr>
        <w:pStyle w:val="20"/>
        <w:tabs>
          <w:tab w:val="right" w:leader="dot" w:pos="8306"/>
        </w:tabs>
      </w:pPr>
      <w:hyperlink w:anchor="_Toc14399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字典表</w:t>
        </w:r>
        <w:r>
          <w:tab/>
        </w:r>
        <w:r>
          <w:fldChar w:fldCharType="begin"/>
        </w:r>
        <w:r>
          <w:instrText xml:space="preserve"> PAGEREF _Toc14399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FBBE157" w14:textId="77777777" w:rsidR="001C1BBC" w:rsidRDefault="000F537A">
      <w:pPr>
        <w:pStyle w:val="30"/>
        <w:tabs>
          <w:tab w:val="right" w:leader="dot" w:pos="8306"/>
        </w:tabs>
      </w:pPr>
      <w:hyperlink w:anchor="_Toc20195" w:history="1">
        <w:r>
          <w:rPr>
            <w:rFonts w:hint="eastAsia"/>
          </w:rPr>
          <w:t xml:space="preserve">3.4.1 </w:t>
        </w:r>
        <w:r>
          <w:rPr>
            <w:rFonts w:hint="eastAsia"/>
          </w:rPr>
          <w:t>签到类型</w:t>
        </w:r>
        <w:r>
          <w:rPr>
            <w:rFonts w:hint="eastAsia"/>
          </w:rPr>
          <w:t>signType</w:t>
        </w:r>
        <w:r>
          <w:tab/>
        </w:r>
        <w:r>
          <w:fldChar w:fldCharType="begin"/>
        </w:r>
        <w:r>
          <w:instrText xml:space="preserve"> PAGEREF _Toc20195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45C09CFF" w14:textId="77777777" w:rsidR="001C1BBC" w:rsidRDefault="000F537A">
      <w:pPr>
        <w:pStyle w:val="30"/>
        <w:tabs>
          <w:tab w:val="right" w:leader="dot" w:pos="8306"/>
        </w:tabs>
      </w:pPr>
      <w:hyperlink w:anchor="_Toc15228" w:history="1">
        <w:r>
          <w:rPr>
            <w:rFonts w:hint="eastAsia"/>
          </w:rPr>
          <w:t xml:space="preserve">3.4.2 </w:t>
        </w:r>
        <w:r>
          <w:rPr>
            <w:rFonts w:hint="eastAsia"/>
          </w:rPr>
          <w:t>任务类型</w:t>
        </w:r>
        <w:r>
          <w:rPr>
            <w:rFonts w:hint="eastAsia"/>
          </w:rPr>
          <w:t>taskType</w:t>
        </w:r>
        <w:r>
          <w:tab/>
        </w:r>
        <w:r>
          <w:fldChar w:fldCharType="begin"/>
        </w:r>
        <w:r>
          <w:instrText xml:space="preserve"> PAGEREF _Toc15228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0953CD0A" w14:textId="77777777" w:rsidR="001C1BBC" w:rsidRDefault="000F537A">
      <w:r>
        <w:fldChar w:fldCharType="end"/>
      </w:r>
    </w:p>
    <w:p w14:paraId="6EEDA969" w14:textId="77777777" w:rsidR="001C1BBC" w:rsidRDefault="001C1BBC">
      <w:pPr>
        <w:sectPr w:rsidR="001C1BB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E890480" w14:textId="77777777" w:rsidR="001C1BBC" w:rsidRDefault="000F537A">
      <w:pPr>
        <w:pStyle w:val="1"/>
        <w:rPr>
          <w:sz w:val="40"/>
          <w:szCs w:val="40"/>
        </w:rPr>
      </w:pPr>
      <w:bookmarkStart w:id="8" w:name="_Toc13350"/>
      <w:r>
        <w:rPr>
          <w:rFonts w:ascii="Times" w:hAnsi="Times" w:cs="Times"/>
          <w:kern w:val="0"/>
          <w:sz w:val="40"/>
          <w:szCs w:val="40"/>
        </w:rPr>
        <w:lastRenderedPageBreak/>
        <w:t>前言</w:t>
      </w:r>
      <w:bookmarkEnd w:id="8"/>
    </w:p>
    <w:p w14:paraId="597E76F1" w14:textId="77777777" w:rsidR="001C1BBC" w:rsidRDefault="000F537A">
      <w:pPr>
        <w:pStyle w:val="2"/>
      </w:pPr>
      <w:bookmarkStart w:id="9" w:name="_Toc8544"/>
      <w:r>
        <w:t>概述</w:t>
      </w:r>
      <w:bookmarkEnd w:id="9"/>
    </w:p>
    <w:p w14:paraId="63A5F096" w14:textId="77777777" w:rsidR="001C1BBC" w:rsidRDefault="000F537A">
      <w:pPr>
        <w:pStyle w:val="2"/>
      </w:pPr>
      <w:bookmarkStart w:id="10" w:name="_Toc19390"/>
      <w:r>
        <w:t>使用对象</w:t>
      </w:r>
      <w:bookmarkEnd w:id="10"/>
    </w:p>
    <w:p w14:paraId="700BA00D" w14:textId="77777777" w:rsidR="001C1BBC" w:rsidRDefault="000F537A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eastAsiaTheme="minorEastAsia" w:hAnsiTheme="minorEastAsia" w:cs="Times"/>
          <w:kern w:val="0"/>
          <w:sz w:val="28"/>
          <w:szCs w:val="28"/>
        </w:rPr>
      </w:pPr>
      <w:r>
        <w:rPr>
          <w:rFonts w:asciiTheme="minorEastAsia" w:eastAsiaTheme="minorEastAsia" w:hAnsiTheme="minorEastAsia" w:cs="Times"/>
          <w:kern w:val="0"/>
          <w:sz w:val="28"/>
          <w:szCs w:val="28"/>
        </w:rPr>
        <w:t xml:space="preserve"> </w:t>
      </w:r>
    </w:p>
    <w:p w14:paraId="090812B4" w14:textId="77777777" w:rsidR="001C1BBC" w:rsidRDefault="000F537A">
      <w:pPr>
        <w:pStyle w:val="2"/>
      </w:pPr>
      <w:bookmarkStart w:id="11" w:name="_Toc30577"/>
      <w:r>
        <w:rPr>
          <w:rFonts w:hint="eastAsia"/>
        </w:rPr>
        <w:t>签到接口及数据使用说明</w:t>
      </w:r>
      <w:bookmarkEnd w:id="11"/>
    </w:p>
    <w:p w14:paraId="15C24029" w14:textId="77777777" w:rsidR="001C1BBC" w:rsidRDefault="000F537A">
      <w:pPr>
        <w:pStyle w:val="a0"/>
        <w:ind w:firstLine="420"/>
      </w:pPr>
      <w:r>
        <w:rPr>
          <w:rFonts w:hint="eastAsia"/>
        </w:rPr>
        <w:t>由各工作台服务端处理逻辑后，把需要统一存储的数据通过签到接口存储至</w:t>
      </w:r>
      <w:r>
        <w:rPr>
          <w:rFonts w:hint="eastAsia"/>
        </w:rPr>
        <w:t>BI</w:t>
      </w:r>
      <w:r>
        <w:rPr>
          <w:rFonts w:hint="eastAsia"/>
        </w:rPr>
        <w:t>表中，</w:t>
      </w:r>
      <w:r>
        <w:rPr>
          <w:rFonts w:hint="eastAsia"/>
        </w:rPr>
        <w:t>BI</w:t>
      </w:r>
      <w:r>
        <w:rPr>
          <w:rFonts w:hint="eastAsia"/>
        </w:rPr>
        <w:t>不做任何逻辑上的判断和处理，仅准确记录接口返回的所有数据。</w:t>
      </w:r>
    </w:p>
    <w:p w14:paraId="58242448" w14:textId="77777777" w:rsidR="001C1BBC" w:rsidRDefault="000F537A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</w:pPr>
      <w:r>
        <w:t>示例</w:t>
      </w:r>
      <w:r>
        <w:rPr>
          <w:rFonts w:hint="eastAsia"/>
        </w:rPr>
        <w:t>：当某员工某天有上班打卡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t>下班正常打卡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及下班更新打卡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时</w:t>
      </w:r>
      <w:r>
        <w:rPr>
          <w:rFonts w:hint="eastAsia"/>
        </w:rPr>
        <w:t>，</w:t>
      </w:r>
      <w:r>
        <w:rPr>
          <w:rFonts w:hint="eastAsia"/>
        </w:rPr>
        <w:t>BI</w:t>
      </w:r>
      <w:r>
        <w:rPr>
          <w:rFonts w:hint="eastAsia"/>
        </w:rPr>
        <w:t>将根据更新及签到次数产生</w:t>
      </w:r>
      <w:r>
        <w:rPr>
          <w:rFonts w:hint="eastAsia"/>
        </w:rPr>
        <w:t>7</w:t>
      </w:r>
      <w:r>
        <w:rPr>
          <w:rFonts w:hint="eastAsia"/>
        </w:rPr>
        <w:t>条考勤签到数据（其中</w:t>
      </w:r>
      <w:r>
        <w:rPr>
          <w:rFonts w:hint="eastAsia"/>
        </w:rPr>
        <w:t>1</w:t>
      </w:r>
      <w:r>
        <w:rPr>
          <w:rFonts w:hint="eastAsia"/>
        </w:rPr>
        <w:t>条上班打卡，</w:t>
      </w:r>
      <w:r>
        <w:rPr>
          <w:rFonts w:hint="eastAsia"/>
        </w:rPr>
        <w:t>6</w:t>
      </w:r>
      <w:r>
        <w:rPr>
          <w:rFonts w:hint="eastAsia"/>
        </w:rPr>
        <w:t>条下班打卡数据）。</w:t>
      </w:r>
    </w:p>
    <w:p w14:paraId="7D90D19E" w14:textId="77777777" w:rsidR="001C1BBC" w:rsidRDefault="000F537A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</w:pPr>
      <w:r>
        <w:rPr>
          <w:rFonts w:hint="eastAsia"/>
        </w:rPr>
        <w:t>当获取签到数据时，也会返回请求时间段日期内的所有打卡数据（可能多条，以插入数据条数为准），具体应用需要各工作台服务端自行根据需求处理。</w:t>
      </w:r>
    </w:p>
    <w:p w14:paraId="37C69714" w14:textId="77777777" w:rsidR="001C1BBC" w:rsidRDefault="000F537A">
      <w:pPr>
        <w:widowControl/>
        <w:autoSpaceDE w:val="0"/>
        <w:autoSpaceDN w:val="0"/>
        <w:adjustRightInd w:val="0"/>
        <w:spacing w:after="240" w:line="340" w:lineRule="atLeast"/>
        <w:ind w:firstLine="420"/>
        <w:jc w:val="left"/>
        <w:rPr>
          <w:rFonts w:asciiTheme="minorEastAsia" w:eastAsiaTheme="minorEastAsia" w:hAnsiTheme="minorEastAsia" w:cs="Times"/>
          <w:kern w:val="0"/>
          <w:sz w:val="28"/>
          <w:szCs w:val="28"/>
        </w:rPr>
      </w:pPr>
      <w:r>
        <w:rPr>
          <w:rFonts w:hint="eastAsia"/>
        </w:rPr>
        <w:t>示例：查询（某员工某天有上班打卡</w:t>
      </w:r>
      <w:r>
        <w:rPr>
          <w:rFonts w:hint="eastAsia"/>
        </w:rPr>
        <w:t>1</w:t>
      </w:r>
      <w:r>
        <w:rPr>
          <w:rFonts w:hint="eastAsia"/>
        </w:rPr>
        <w:t>次、</w:t>
      </w:r>
      <w:r>
        <w:t>下班正常打卡</w:t>
      </w:r>
      <w:r>
        <w:rPr>
          <w:rFonts w:hint="eastAsia"/>
        </w:rPr>
        <w:t>1</w:t>
      </w:r>
      <w:r>
        <w:rPr>
          <w:rFonts w:hint="eastAsia"/>
        </w:rPr>
        <w:t>次</w:t>
      </w:r>
      <w:r>
        <w:t>及下班更新打卡</w:t>
      </w:r>
      <w:r>
        <w:rPr>
          <w:rFonts w:hint="eastAsia"/>
        </w:rPr>
        <w:t>5</w:t>
      </w:r>
      <w:r>
        <w:rPr>
          <w:rFonts w:hint="eastAsia"/>
        </w:rPr>
        <w:t>次</w:t>
      </w:r>
      <w:r>
        <w:t>时</w:t>
      </w:r>
      <w:r>
        <w:rPr>
          <w:rFonts w:hint="eastAsia"/>
        </w:rPr>
        <w:t>）该员工当天签到类型为</w:t>
      </w:r>
      <w:r>
        <w:rPr>
          <w:rFonts w:hint="eastAsia"/>
        </w:rPr>
        <w:t>1</w:t>
      </w:r>
      <w:r>
        <w:rPr>
          <w:rFonts w:hint="eastAsia"/>
        </w:rPr>
        <w:t>考勤打卡的数据时，将会返回</w:t>
      </w:r>
      <w:r>
        <w:rPr>
          <w:rFonts w:hint="eastAsia"/>
        </w:rPr>
        <w:t>7</w:t>
      </w:r>
      <w:r>
        <w:rPr>
          <w:rFonts w:hint="eastAsia"/>
        </w:rPr>
        <w:t>条数据（其中</w:t>
      </w:r>
      <w:r>
        <w:rPr>
          <w:rFonts w:hint="eastAsia"/>
        </w:rPr>
        <w:t>1</w:t>
      </w:r>
      <w:r>
        <w:rPr>
          <w:rFonts w:hint="eastAsia"/>
        </w:rPr>
        <w:t>条上班打卡，</w:t>
      </w:r>
      <w:r>
        <w:rPr>
          <w:rFonts w:hint="eastAsia"/>
        </w:rPr>
        <w:t>6</w:t>
      </w:r>
      <w:r>
        <w:rPr>
          <w:rFonts w:hint="eastAsia"/>
        </w:rPr>
        <w:t>条下班打卡数据）</w:t>
      </w:r>
    </w:p>
    <w:p w14:paraId="589EBDB2" w14:textId="77777777" w:rsidR="001C1BBC" w:rsidRDefault="000F537A">
      <w:pPr>
        <w:pStyle w:val="2"/>
      </w:pPr>
      <w:bookmarkStart w:id="12" w:name="_Toc12577"/>
      <w:r>
        <w:t>名词解释</w:t>
      </w:r>
      <w:bookmarkEnd w:id="12"/>
    </w:p>
    <w:tbl>
      <w:tblPr>
        <w:tblW w:w="8222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598"/>
        <w:gridCol w:w="5064"/>
      </w:tblGrid>
      <w:tr w:rsidR="001C1BBC" w14:paraId="3DA7E4F9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E030ED" w14:textId="77777777" w:rsidR="001C1BBC" w:rsidRDefault="001C1BBC">
            <w:pPr>
              <w:pStyle w:val="TableHeading"/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1D715" w14:textId="77777777" w:rsidR="001C1BBC" w:rsidRDefault="001C1BBC">
            <w:pPr>
              <w:pStyle w:val="TableHeading"/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4F214" w14:textId="77777777" w:rsidR="001C1BBC" w:rsidRDefault="001C1BBC">
            <w:pPr>
              <w:pStyle w:val="TableHeading"/>
            </w:pPr>
          </w:p>
        </w:tc>
      </w:tr>
      <w:tr w:rsidR="001C1BBC" w14:paraId="22A99766" w14:textId="77777777">
        <w:trPr>
          <w:trHeight w:val="67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FA06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0FA2A7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FBEDB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</w:tr>
      <w:tr w:rsidR="001C1BBC" w14:paraId="46314E36" w14:textId="77777777">
        <w:trPr>
          <w:trHeight w:val="693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1F49A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B1A767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E859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</w:tr>
      <w:tr w:rsidR="001C1BBC" w14:paraId="11BCDFDB" w14:textId="77777777">
        <w:trPr>
          <w:trHeight w:val="64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924A14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30C0A6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B82FC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</w:tr>
      <w:tr w:rsidR="001C1BBC" w14:paraId="69080C4B" w14:textId="77777777">
        <w:trPr>
          <w:trHeight w:val="642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49407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F7E3F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6B2F72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</w:tr>
      <w:tr w:rsidR="001C1BBC" w14:paraId="1199E815" w14:textId="77777777">
        <w:trPr>
          <w:trHeight w:val="76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CC77F4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22BC42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D0A1D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</w:tr>
      <w:tr w:rsidR="001C1BBC" w14:paraId="6E9A931E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693688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5DF57E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FC6CD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</w:tr>
      <w:tr w:rsidR="001C1BBC" w14:paraId="3610D385" w14:textId="77777777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ACE46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982E52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5BFED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</w:tr>
      <w:tr w:rsidR="001C1BBC" w14:paraId="06BF565A" w14:textId="77777777">
        <w:trPr>
          <w:trHeight w:val="62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8F68DD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1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6AE12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  <w:tc>
          <w:tcPr>
            <w:tcW w:w="5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09C76" w14:textId="77777777" w:rsidR="001C1BBC" w:rsidRDefault="001C1BBC">
            <w:pPr>
              <w:pStyle w:val="TableText"/>
              <w:rPr>
                <w:rFonts w:hint="default"/>
              </w:rPr>
            </w:pPr>
          </w:p>
        </w:tc>
      </w:tr>
    </w:tbl>
    <w:p w14:paraId="75607B5B" w14:textId="77777777" w:rsidR="001C1BBC" w:rsidRDefault="001C1BBC">
      <w:pPr>
        <w:pStyle w:val="a0"/>
        <w:ind w:firstLineChars="0" w:firstLine="0"/>
        <w:rPr>
          <w:rFonts w:asciiTheme="minorHAnsi" w:hAnsiTheme="minorHAnsi"/>
          <w:sz w:val="28"/>
          <w:szCs w:val="28"/>
        </w:rPr>
      </w:pPr>
    </w:p>
    <w:p w14:paraId="116948E6" w14:textId="77777777" w:rsidR="001C1BBC" w:rsidRDefault="000F537A">
      <w:pPr>
        <w:pStyle w:val="1"/>
      </w:pPr>
      <w:bookmarkStart w:id="13" w:name="_Toc22059"/>
      <w:r>
        <w:t>接口</w:t>
      </w:r>
      <w:r>
        <w:rPr>
          <w:rFonts w:hint="eastAsia"/>
        </w:rPr>
        <w:t>说明文档</w:t>
      </w:r>
      <w:bookmarkEnd w:id="13"/>
    </w:p>
    <w:p w14:paraId="0F1E5655" w14:textId="77777777" w:rsidR="001C1BBC" w:rsidRDefault="000F537A">
      <w:pPr>
        <w:pStyle w:val="a0"/>
        <w:ind w:firstLine="420"/>
      </w:pPr>
      <w:r>
        <w:rPr>
          <w:rFonts w:hint="eastAsia"/>
        </w:rPr>
        <w:t>接口调用方式、接口安全验证、接口密钥等详见：</w:t>
      </w:r>
    </w:p>
    <w:p w14:paraId="19E2A5E4" w14:textId="77777777" w:rsidR="001C1BBC" w:rsidRDefault="000F537A">
      <w:pPr>
        <w:pStyle w:val="a0"/>
        <w:ind w:firstLine="420"/>
      </w:pPr>
      <w:r>
        <w:rPr>
          <w:rFonts w:hint="eastAsia"/>
        </w:rPr>
        <w:t>《调用接口说明文档</w:t>
      </w:r>
      <w:r>
        <w:rPr>
          <w:rFonts w:hint="eastAsia"/>
        </w:rPr>
        <w:t>-</w:t>
      </w:r>
      <w:r>
        <w:rPr>
          <w:rFonts w:hint="eastAsia"/>
        </w:rPr>
        <w:t>参数使用</w:t>
      </w:r>
      <w:r>
        <w:rPr>
          <w:rFonts w:hint="eastAsia"/>
        </w:rPr>
        <w:t>JSON</w:t>
      </w:r>
      <w:r>
        <w:rPr>
          <w:rFonts w:hint="eastAsia"/>
        </w:rPr>
        <w:t>方式</w:t>
      </w:r>
      <w:r>
        <w:rPr>
          <w:rFonts w:hint="eastAsia"/>
        </w:rPr>
        <w:t>-V1.0.0.docx</w:t>
      </w:r>
      <w:r>
        <w:rPr>
          <w:rFonts w:hint="eastAsia"/>
        </w:rPr>
        <w:t>》</w:t>
      </w:r>
    </w:p>
    <w:bookmarkEnd w:id="0"/>
    <w:bookmarkEnd w:id="1"/>
    <w:bookmarkEnd w:id="2"/>
    <w:bookmarkEnd w:id="3"/>
    <w:bookmarkEnd w:id="4"/>
    <w:bookmarkEnd w:id="5"/>
    <w:p w14:paraId="2702D959" w14:textId="77777777" w:rsidR="001C1BBC" w:rsidRDefault="001C1BBC">
      <w:pPr>
        <w:widowControl/>
        <w:autoSpaceDE w:val="0"/>
        <w:autoSpaceDN w:val="0"/>
        <w:adjustRightInd w:val="0"/>
        <w:spacing w:line="360" w:lineRule="auto"/>
        <w:jc w:val="left"/>
        <w:rPr>
          <w:rFonts w:asciiTheme="minorEastAsia" w:eastAsiaTheme="minorEastAsia" w:hAnsiTheme="minorEastAsia"/>
          <w:szCs w:val="21"/>
        </w:rPr>
      </w:pPr>
    </w:p>
    <w:p w14:paraId="3358E3AE" w14:textId="77777777" w:rsidR="001C1BBC" w:rsidRDefault="000F537A">
      <w:pPr>
        <w:pStyle w:val="1"/>
        <w:ind w:left="0"/>
      </w:pPr>
      <w:bookmarkStart w:id="14" w:name="_Toc5999"/>
      <w:r>
        <w:rPr>
          <w:rFonts w:hint="eastAsia"/>
        </w:rPr>
        <w:t>签到接口</w:t>
      </w:r>
      <w:bookmarkEnd w:id="14"/>
    </w:p>
    <w:p w14:paraId="74235476" w14:textId="77777777" w:rsidR="001C1BBC" w:rsidRDefault="000F537A">
      <w:pPr>
        <w:pStyle w:val="2"/>
      </w:pPr>
      <w:bookmarkStart w:id="15" w:name="_Toc3691"/>
      <w:r>
        <w:rPr>
          <w:rFonts w:hint="eastAsia"/>
        </w:rPr>
        <w:t>新增签到</w:t>
      </w:r>
      <w:bookmarkEnd w:id="15"/>
    </w:p>
    <w:p w14:paraId="0A6C334C" w14:textId="77777777" w:rsidR="001C1BBC" w:rsidRDefault="000F537A">
      <w:pPr>
        <w:pStyle w:val="3"/>
      </w:pPr>
      <w:bookmarkStart w:id="16" w:name="_Toc21837"/>
      <w:r>
        <w:rPr>
          <w:rFonts w:hint="eastAsia"/>
        </w:rPr>
        <w:t>接口名称：签到接口</w:t>
      </w:r>
      <w:bookmarkEnd w:id="16"/>
    </w:p>
    <w:p w14:paraId="73F8AAF8" w14:textId="77777777" w:rsidR="001C1BBC" w:rsidRDefault="000F537A">
      <w:pPr>
        <w:pStyle w:val="5"/>
      </w:pPr>
      <w:r>
        <w:rPr>
          <w:rFonts w:hint="eastAsia"/>
        </w:rPr>
        <w:t>接口</w:t>
      </w:r>
      <w:r>
        <w:t>地址</w:t>
      </w:r>
    </w:p>
    <w:p w14:paraId="25C3ED6C" w14:textId="77777777" w:rsidR="001C1BBC" w:rsidRDefault="001C1BBC">
      <w:pPr>
        <w:pStyle w:val="a0"/>
        <w:ind w:firstLine="420"/>
      </w:pPr>
    </w:p>
    <w:tbl>
      <w:tblPr>
        <w:tblStyle w:val="af0"/>
        <w:tblW w:w="91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35"/>
        <w:gridCol w:w="4643"/>
      </w:tblGrid>
      <w:tr w:rsidR="001C1BBC" w14:paraId="0445BFE9" w14:textId="77777777">
        <w:trPr>
          <w:trHeight w:val="648"/>
        </w:trPr>
        <w:tc>
          <w:tcPr>
            <w:tcW w:w="4535" w:type="dxa"/>
            <w:shd w:val="clear" w:color="auto" w:fill="A0A0A0"/>
          </w:tcPr>
          <w:p w14:paraId="68780F7D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接口</w:t>
            </w:r>
          </w:p>
        </w:tc>
        <w:tc>
          <w:tcPr>
            <w:tcW w:w="4643" w:type="dxa"/>
            <w:shd w:val="clear" w:color="auto" w:fill="A0A0A0"/>
          </w:tcPr>
          <w:p w14:paraId="60F724A5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地址</w:t>
            </w:r>
          </w:p>
        </w:tc>
      </w:tr>
      <w:tr w:rsidR="001C1BBC" w14:paraId="2672A3CD" w14:textId="77777777">
        <w:tc>
          <w:tcPr>
            <w:tcW w:w="4535" w:type="dxa"/>
          </w:tcPr>
          <w:p w14:paraId="02E00BB0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测试站</w:t>
            </w:r>
          </w:p>
        </w:tc>
        <w:tc>
          <w:tcPr>
            <w:tcW w:w="4643" w:type="dxa"/>
          </w:tcPr>
          <w:p w14:paraId="682D21B2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/>
                <w:kern w:val="0"/>
                <w:sz w:val="24"/>
              </w:rPr>
              <w:t>http://</w:t>
            </w:r>
            <w:r>
              <w:rPr>
                <w:rFonts w:ascii="Times" w:hAnsi="Times" w:cs="Times" w:hint="eastAsia"/>
                <w:kern w:val="0"/>
                <w:sz w:val="24"/>
              </w:rPr>
              <w:t>bpjktest.light.fang.com</w:t>
            </w:r>
            <w:r>
              <w:rPr>
                <w:rFonts w:ascii="Times" w:hAnsi="Times" w:cs="Times"/>
                <w:kern w:val="0"/>
                <w:sz w:val="24"/>
              </w:rPr>
              <w:t>/</w:t>
            </w:r>
            <w:r>
              <w:rPr>
                <w:rFonts w:ascii="Times" w:hAnsi="Times" w:cs="Times" w:hint="eastAsia"/>
                <w:kern w:val="0"/>
                <w:sz w:val="24"/>
              </w:rPr>
              <w:t>interfaces/</w:t>
            </w:r>
            <w:ins w:id="17" w:author="yl" w:date="2017-03-03T13:26:00Z">
              <w:r>
                <w:rPr>
                  <w:rFonts w:ascii="Times" w:hAnsi="Times" w:cs="Times" w:hint="eastAsia"/>
                  <w:kern w:val="0"/>
                  <w:sz w:val="24"/>
                </w:rPr>
                <w:t>sg/</w:t>
              </w:r>
            </w:ins>
            <w:r>
              <w:rPr>
                <w:rFonts w:ascii="Times" w:hAnsi="Times" w:cs="Times" w:hint="eastAsia"/>
                <w:kern w:val="0"/>
                <w:sz w:val="24"/>
              </w:rPr>
              <w:t>sign/addSign.</w:t>
            </w:r>
            <w:r>
              <w:rPr>
                <w:rFonts w:ascii="Times" w:hAnsi="Times" w:cs="Times"/>
                <w:kern w:val="0"/>
                <w:sz w:val="24"/>
              </w:rPr>
              <w:t>do</w:t>
            </w:r>
          </w:p>
        </w:tc>
      </w:tr>
      <w:tr w:rsidR="001C1BBC" w14:paraId="486598F2" w14:textId="77777777">
        <w:tc>
          <w:tcPr>
            <w:tcW w:w="4535" w:type="dxa"/>
          </w:tcPr>
          <w:p w14:paraId="1702BCCD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正式站</w:t>
            </w:r>
          </w:p>
        </w:tc>
        <w:tc>
          <w:tcPr>
            <w:tcW w:w="4643" w:type="dxa"/>
          </w:tcPr>
          <w:p w14:paraId="5F11C955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/>
                <w:kern w:val="0"/>
                <w:sz w:val="24"/>
              </w:rPr>
              <w:t>http://</w:t>
            </w:r>
            <w:r>
              <w:rPr>
                <w:rFonts w:ascii="Times" w:hAnsi="Times" w:cs="Times" w:hint="eastAsia"/>
                <w:kern w:val="0"/>
                <w:sz w:val="24"/>
              </w:rPr>
              <w:t>bpjk.light.fang.com</w:t>
            </w:r>
            <w:r>
              <w:rPr>
                <w:rFonts w:ascii="Times" w:hAnsi="Times" w:cs="Times"/>
                <w:kern w:val="0"/>
                <w:sz w:val="24"/>
              </w:rPr>
              <w:t>/</w:t>
            </w:r>
            <w:r>
              <w:rPr>
                <w:rFonts w:ascii="Times" w:hAnsi="Times" w:cs="Times" w:hint="eastAsia"/>
                <w:kern w:val="0"/>
                <w:sz w:val="24"/>
              </w:rPr>
              <w:t>interfaces/</w:t>
            </w:r>
            <w:ins w:id="18" w:author="yl" w:date="2017-03-03T13:26:00Z">
              <w:r>
                <w:rPr>
                  <w:rFonts w:ascii="Times" w:hAnsi="Times" w:cs="Times" w:hint="eastAsia"/>
                  <w:kern w:val="0"/>
                  <w:sz w:val="24"/>
                </w:rPr>
                <w:t>sg/</w:t>
              </w:r>
            </w:ins>
            <w:r>
              <w:rPr>
                <w:rFonts w:ascii="Times" w:hAnsi="Times" w:cs="Times" w:hint="eastAsia"/>
                <w:kern w:val="0"/>
                <w:sz w:val="24"/>
              </w:rPr>
              <w:t>sign/addSign.</w:t>
            </w:r>
            <w:r>
              <w:rPr>
                <w:rFonts w:ascii="Times" w:hAnsi="Times" w:cs="Times"/>
                <w:kern w:val="0"/>
                <w:sz w:val="24"/>
              </w:rPr>
              <w:t>do</w:t>
            </w:r>
          </w:p>
        </w:tc>
      </w:tr>
    </w:tbl>
    <w:p w14:paraId="7CA9584C" w14:textId="77777777" w:rsidR="001C1BBC" w:rsidRDefault="001C1BBC"/>
    <w:p w14:paraId="07AD5A64" w14:textId="77777777" w:rsidR="001C1BBC" w:rsidRDefault="001C1BBC"/>
    <w:p w14:paraId="20716EB2" w14:textId="77777777" w:rsidR="001C1BBC" w:rsidRDefault="000F537A">
      <w:pPr>
        <w:pStyle w:val="5"/>
      </w:pPr>
      <w:r>
        <w:rPr>
          <w:rFonts w:hint="eastAsia"/>
        </w:rPr>
        <w:t>请求参数</w:t>
      </w:r>
    </w:p>
    <w:p w14:paraId="3AB05744" w14:textId="77777777" w:rsidR="001C1BBC" w:rsidRDefault="001C1BBC">
      <w:pPr>
        <w:pStyle w:val="a0"/>
        <w:ind w:firstLine="420"/>
      </w:pPr>
    </w:p>
    <w:tbl>
      <w:tblPr>
        <w:tblStyle w:val="af0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4111"/>
      </w:tblGrid>
      <w:tr w:rsidR="001C1BBC" w14:paraId="20540FEE" w14:textId="77777777">
        <w:tc>
          <w:tcPr>
            <w:tcW w:w="1985" w:type="dxa"/>
            <w:shd w:val="clear" w:color="auto" w:fill="A0A0A0"/>
          </w:tcPr>
          <w:p w14:paraId="1A1092D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  <w:shd w:val="clear" w:color="auto" w:fill="A0A0A0"/>
          </w:tcPr>
          <w:p w14:paraId="08DCF78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A0A0A0"/>
          </w:tcPr>
          <w:p w14:paraId="200FBD5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111" w:type="dxa"/>
            <w:shd w:val="clear" w:color="auto" w:fill="A0A0A0"/>
          </w:tcPr>
          <w:p w14:paraId="16DFBCA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1BBC" w14:paraId="42197833" w14:textId="77777777">
        <w:tc>
          <w:tcPr>
            <w:tcW w:w="1985" w:type="dxa"/>
          </w:tcPr>
          <w:p w14:paraId="53F3F41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groupId</w:t>
            </w:r>
          </w:p>
        </w:tc>
        <w:tc>
          <w:tcPr>
            <w:tcW w:w="1559" w:type="dxa"/>
          </w:tcPr>
          <w:p w14:paraId="50E77C3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B94C80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75CABF6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系统编号</w:t>
            </w:r>
          </w:p>
          <w:p w14:paraId="7E1D02B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例如：</w:t>
            </w:r>
          </w:p>
          <w:p w14:paraId="39FD365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XFDS,XFMT,ESFDS,ESFMT,JR,ZF,JJQD,JJ</w:t>
            </w:r>
            <w:r>
              <w:rPr>
                <w:rFonts w:hint="eastAsia"/>
              </w:rPr>
              <w:lastRenderedPageBreak/>
              <w:t>DK,OA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请参考：《调用接口说明文档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参数使用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-V1.0.0.docx</w:t>
            </w:r>
            <w:r>
              <w:rPr>
                <w:rFonts w:hint="eastAsia"/>
              </w:rPr>
              <w:t>》</w:t>
            </w:r>
          </w:p>
        </w:tc>
      </w:tr>
      <w:tr w:rsidR="001C1BBC" w14:paraId="4E5C52BE" w14:textId="77777777">
        <w:tc>
          <w:tcPr>
            <w:tcW w:w="1985" w:type="dxa"/>
          </w:tcPr>
          <w:p w14:paraId="66250DE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lastRenderedPageBreak/>
              <w:t>ts</w:t>
            </w:r>
          </w:p>
        </w:tc>
        <w:tc>
          <w:tcPr>
            <w:tcW w:w="1559" w:type="dxa"/>
          </w:tcPr>
          <w:p w14:paraId="3693146F" w14:textId="77777777" w:rsidR="001C1BBC" w:rsidRDefault="000F537A">
            <w:pPr>
              <w:pStyle w:val="12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76" w:type="dxa"/>
          </w:tcPr>
          <w:p w14:paraId="4383C50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312AB48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时间戳，精确度：秒</w:t>
            </w:r>
          </w:p>
        </w:tc>
      </w:tr>
      <w:tr w:rsidR="001C1BBC" w14:paraId="6A09AEB9" w14:textId="77777777">
        <w:tc>
          <w:tcPr>
            <w:tcW w:w="1985" w:type="dxa"/>
          </w:tcPr>
          <w:p w14:paraId="46DF299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559" w:type="dxa"/>
          </w:tcPr>
          <w:p w14:paraId="7A4BC5F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7F6B0C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5DE9B67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公共层接口版本号，请传</w:t>
            </w:r>
            <w:r>
              <w:rPr>
                <w:rFonts w:hint="eastAsia"/>
              </w:rPr>
              <w:t>1.0.0</w:t>
            </w:r>
          </w:p>
        </w:tc>
      </w:tr>
      <w:tr w:rsidR="001C1BBC" w14:paraId="257C2D90" w14:textId="77777777">
        <w:tc>
          <w:tcPr>
            <w:tcW w:w="1985" w:type="dxa"/>
          </w:tcPr>
          <w:p w14:paraId="1080D19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559" w:type="dxa"/>
          </w:tcPr>
          <w:p w14:paraId="38F5544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6AF6AD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02A23FF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参数签名，参考</w:t>
            </w:r>
            <w:hyperlink w:anchor="_权限校验机制" w:history="1">
              <w:r>
                <w:rPr>
                  <w:rFonts w:hint="eastAsia"/>
                </w:rPr>
                <w:t>权限校验机制</w:t>
              </w:r>
            </w:hyperlink>
          </w:p>
        </w:tc>
      </w:tr>
      <w:tr w:rsidR="001C1BBC" w14:paraId="3948DBFB" w14:textId="77777777">
        <w:tc>
          <w:tcPr>
            <w:tcW w:w="1985" w:type="dxa"/>
          </w:tcPr>
          <w:p w14:paraId="27ECB074" w14:textId="77777777" w:rsidR="001C1BBC" w:rsidRDefault="000F537A">
            <w:pPr>
              <w:pStyle w:val="12"/>
              <w:ind w:firstLineChars="0" w:firstLine="0"/>
            </w:pPr>
            <w:r>
              <w:t>invokeId</w:t>
            </w:r>
          </w:p>
        </w:tc>
        <w:tc>
          <w:tcPr>
            <w:tcW w:w="1559" w:type="dxa"/>
          </w:tcPr>
          <w:p w14:paraId="3E3A130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4F8D8E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69A6A65B" w14:textId="77777777" w:rsidR="001C1BBC" w:rsidRDefault="000F537A">
            <w:pPr>
              <w:pStyle w:val="12"/>
              <w:ind w:firstLineChars="0" w:firstLine="0"/>
            </w:pPr>
            <w:r>
              <w:t>本次调用的唯一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，与业务无关，用于校验是否重复调用</w:t>
            </w:r>
          </w:p>
        </w:tc>
      </w:tr>
      <w:tr w:rsidR="001C1BBC" w14:paraId="24284A9B" w14:textId="77777777">
        <w:trPr>
          <w:trHeight w:val="90"/>
        </w:trPr>
        <w:tc>
          <w:tcPr>
            <w:tcW w:w="1985" w:type="dxa"/>
          </w:tcPr>
          <w:p w14:paraId="3B2C0DBE" w14:textId="77777777" w:rsidR="001C1BBC" w:rsidRDefault="000F537A">
            <w:pPr>
              <w:pStyle w:val="12"/>
              <w:ind w:firstLineChars="0" w:firstLine="0"/>
            </w:pPr>
            <w:bookmarkStart w:id="19" w:name="OLE_LINK1" w:colFirst="0" w:colLast="3"/>
            <w:r>
              <w:rPr>
                <w:rFonts w:hint="eastAsia"/>
              </w:rPr>
              <w:t>oaId</w:t>
            </w:r>
          </w:p>
        </w:tc>
        <w:tc>
          <w:tcPr>
            <w:tcW w:w="1559" w:type="dxa"/>
          </w:tcPr>
          <w:p w14:paraId="2417F88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6A6505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75644E9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系统中的用户</w:t>
            </w:r>
            <w:r>
              <w:rPr>
                <w:rFonts w:hint="eastAsia"/>
              </w:rPr>
              <w:t>id</w:t>
            </w:r>
          </w:p>
        </w:tc>
      </w:tr>
      <w:tr w:rsidR="001C1BBC" w14:paraId="4DA3C94F" w14:textId="77777777">
        <w:tc>
          <w:tcPr>
            <w:tcW w:w="1985" w:type="dxa"/>
          </w:tcPr>
          <w:p w14:paraId="38C2DC1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signType</w:t>
            </w:r>
          </w:p>
        </w:tc>
        <w:tc>
          <w:tcPr>
            <w:tcW w:w="1559" w:type="dxa"/>
          </w:tcPr>
          <w:p w14:paraId="26818E7C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5343ECC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6FDEB3C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考勤签到，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外出签到</w:t>
            </w:r>
          </w:p>
        </w:tc>
      </w:tr>
      <w:tr w:rsidR="001C1BBC" w14:paraId="1572D708" w14:textId="77777777">
        <w:tc>
          <w:tcPr>
            <w:tcW w:w="1985" w:type="dxa"/>
          </w:tcPr>
          <w:p w14:paraId="1F6ECAD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reSignType</w:t>
            </w:r>
          </w:p>
        </w:tc>
        <w:tc>
          <w:tcPr>
            <w:tcW w:w="1559" w:type="dxa"/>
          </w:tcPr>
          <w:p w14:paraId="78679C13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39DB712D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329190F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补卡类型，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补卡</w:t>
            </w:r>
          </w:p>
        </w:tc>
      </w:tr>
      <w:tr w:rsidR="001C1BBC" w14:paraId="15ECC984" w14:textId="77777777">
        <w:tc>
          <w:tcPr>
            <w:tcW w:w="1985" w:type="dxa"/>
          </w:tcPr>
          <w:p w14:paraId="71B0011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signDate</w:t>
            </w:r>
          </w:p>
        </w:tc>
        <w:tc>
          <w:tcPr>
            <w:tcW w:w="1559" w:type="dxa"/>
          </w:tcPr>
          <w:p w14:paraId="08265EC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30F556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3E4C517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签到日期</w:t>
            </w:r>
          </w:p>
          <w:p w14:paraId="10DD540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1980-01-01</w:t>
            </w:r>
            <w:r>
              <w:rPr>
                <w:rFonts w:hint="eastAsia"/>
              </w:rPr>
              <w:t>”</w:t>
            </w:r>
          </w:p>
        </w:tc>
      </w:tr>
      <w:tr w:rsidR="001C1BBC" w14:paraId="54548032" w14:textId="77777777">
        <w:trPr>
          <w:trHeight w:val="90"/>
        </w:trPr>
        <w:tc>
          <w:tcPr>
            <w:tcW w:w="1985" w:type="dxa"/>
          </w:tcPr>
          <w:p w14:paraId="37FB78F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signTime</w:t>
            </w:r>
          </w:p>
        </w:tc>
        <w:tc>
          <w:tcPr>
            <w:tcW w:w="1559" w:type="dxa"/>
          </w:tcPr>
          <w:p w14:paraId="455B5A9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CAE3C2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2347597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签到时间</w:t>
            </w:r>
          </w:p>
          <w:p w14:paraId="0340499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1980-01-01 10:00:00</w:t>
            </w:r>
            <w:r>
              <w:rPr>
                <w:rFonts w:hint="eastAsia"/>
              </w:rPr>
              <w:t>”</w:t>
            </w:r>
          </w:p>
        </w:tc>
      </w:tr>
      <w:tr w:rsidR="001C1BBC" w14:paraId="1578CB97" w14:textId="77777777">
        <w:tc>
          <w:tcPr>
            <w:tcW w:w="1985" w:type="dxa"/>
          </w:tcPr>
          <w:p w14:paraId="48C6E38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1559" w:type="dxa"/>
          </w:tcPr>
          <w:p w14:paraId="1114332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EFA0E1E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69FC774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签到地点，文本地点</w:t>
            </w:r>
          </w:p>
        </w:tc>
      </w:tr>
      <w:tr w:rsidR="001C1BBC" w14:paraId="12E1FA50" w14:textId="77777777">
        <w:tc>
          <w:tcPr>
            <w:tcW w:w="1985" w:type="dxa"/>
          </w:tcPr>
          <w:p w14:paraId="56272FC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559" w:type="dxa"/>
          </w:tcPr>
          <w:p w14:paraId="3861C46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9B8AA11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C61114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</w:tr>
      <w:tr w:rsidR="001C1BBC" w14:paraId="71CA3A21" w14:textId="77777777">
        <w:tc>
          <w:tcPr>
            <w:tcW w:w="1985" w:type="dxa"/>
          </w:tcPr>
          <w:p w14:paraId="024C972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1559" w:type="dxa"/>
          </w:tcPr>
          <w:p w14:paraId="4F4F363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CE0AD29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25FD70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</w:tr>
      <w:tr w:rsidR="001C1BBC" w14:paraId="05AF821C" w14:textId="77777777">
        <w:tc>
          <w:tcPr>
            <w:tcW w:w="1985" w:type="dxa"/>
          </w:tcPr>
          <w:p w14:paraId="7625027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559" w:type="dxa"/>
          </w:tcPr>
          <w:p w14:paraId="04DC807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A3880F0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04B743C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传输数据的系统需要关联的任务</w:t>
            </w:r>
            <w:r>
              <w:rPr>
                <w:rFonts w:hint="eastAsia"/>
              </w:rPr>
              <w:t>id</w:t>
            </w:r>
          </w:p>
        </w:tc>
      </w:tr>
      <w:tr w:rsidR="001C1BBC" w14:paraId="6834203E" w14:textId="77777777">
        <w:tc>
          <w:tcPr>
            <w:tcW w:w="1985" w:type="dxa"/>
          </w:tcPr>
          <w:p w14:paraId="391F1FB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taskType</w:t>
            </w:r>
          </w:p>
        </w:tc>
        <w:tc>
          <w:tcPr>
            <w:tcW w:w="1559" w:type="dxa"/>
          </w:tcPr>
          <w:p w14:paraId="7A10D4D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2C25E1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25A0DA3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任务类型</w:t>
            </w:r>
          </w:p>
          <w:p w14:paraId="26DF866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请传编码，例如：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hint="eastAsia"/>
              </w:rPr>
              <w:t>取值请参考小节：任务类型</w:t>
            </w:r>
          </w:p>
        </w:tc>
      </w:tr>
      <w:tr w:rsidR="001C1BBC" w14:paraId="02694AEF" w14:textId="77777777">
        <w:trPr>
          <w:trHeight w:val="90"/>
        </w:trPr>
        <w:tc>
          <w:tcPr>
            <w:tcW w:w="1985" w:type="dxa"/>
          </w:tcPr>
          <w:p w14:paraId="32C5C9E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taskContent</w:t>
            </w:r>
          </w:p>
        </w:tc>
        <w:tc>
          <w:tcPr>
            <w:tcW w:w="1559" w:type="dxa"/>
          </w:tcPr>
          <w:p w14:paraId="68DFABE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7D1FECD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E28E86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任务详情</w:t>
            </w:r>
          </w:p>
        </w:tc>
      </w:tr>
      <w:tr w:rsidR="001C1BBC" w14:paraId="72A05D11" w14:textId="77777777">
        <w:tc>
          <w:tcPr>
            <w:tcW w:w="1985" w:type="dxa"/>
          </w:tcPr>
          <w:p w14:paraId="1C6C624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taskTarget</w:t>
            </w:r>
          </w:p>
        </w:tc>
        <w:tc>
          <w:tcPr>
            <w:tcW w:w="1559" w:type="dxa"/>
          </w:tcPr>
          <w:p w14:paraId="050230A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010793D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307F07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任务对象</w:t>
            </w:r>
          </w:p>
        </w:tc>
      </w:tr>
      <w:tr w:rsidR="001C1BBC" w14:paraId="26948E33" w14:textId="77777777">
        <w:tc>
          <w:tcPr>
            <w:tcW w:w="1985" w:type="dxa"/>
          </w:tcPr>
          <w:p w14:paraId="0D1F479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requestId</w:t>
            </w:r>
          </w:p>
        </w:tc>
        <w:tc>
          <w:tcPr>
            <w:tcW w:w="1559" w:type="dxa"/>
          </w:tcPr>
          <w:p w14:paraId="040A53C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B3CF706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0CDD731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  <w:bookmarkEnd w:id="19"/>
    </w:tbl>
    <w:p w14:paraId="2C1FFC64" w14:textId="77777777" w:rsidR="001C1BBC" w:rsidRDefault="001C1BBC">
      <w:pPr>
        <w:pStyle w:val="a0"/>
        <w:ind w:firstLine="420"/>
      </w:pPr>
    </w:p>
    <w:p w14:paraId="62225534" w14:textId="77777777" w:rsidR="001C1BBC" w:rsidRDefault="000F537A">
      <w:pPr>
        <w:pStyle w:val="5"/>
      </w:pPr>
      <w:r>
        <w:rPr>
          <w:rFonts w:hint="eastAsia"/>
        </w:rPr>
        <w:t>请求参数示例</w:t>
      </w:r>
    </w:p>
    <w:p w14:paraId="5A2B93AA" w14:textId="77777777" w:rsidR="001C1BBC" w:rsidRDefault="000F537A">
      <w:r>
        <w:pict w14:anchorId="3E678DA3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width:442.5pt;height:327.3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334865C1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bookmarkStart w:id="20" w:name="OLE_LINK5"/>
                  <w:bookmarkStart w:id="21" w:name="_Hlk476261141"/>
                  <w:bookmarkStart w:id="22" w:name="OLE_LINK4"/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14:paraId="7B7479A5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"groupId": "XFDS", </w:t>
                  </w:r>
                </w:p>
                <w:p w14:paraId="3E6BBBA8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"ts": 1488157961, </w:t>
                  </w:r>
                </w:p>
                <w:p w14:paraId="460AFAAA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"version": "1.0.0", </w:t>
                  </w:r>
                </w:p>
                <w:p w14:paraId="2E3F3568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"sign": "", </w:t>
                  </w:r>
                </w:p>
                <w:p w14:paraId="49F0B4F7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"invokedId": "10002", </w:t>
                  </w:r>
                </w:p>
                <w:p w14:paraId="325B4DEF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"oaId": "14321", </w:t>
                  </w:r>
                </w:p>
                <w:p w14:paraId="73C99A5F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"signType": "1", </w:t>
                  </w:r>
                </w:p>
                <w:p w14:paraId="18341278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"signDate": "2017-09-09",</w:t>
                  </w:r>
                </w:p>
                <w:p w14:paraId="20B5450F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"signTime": "2017-09-09 08:00:09",</w:t>
                  </w:r>
                </w:p>
                <w:p w14:paraId="6527248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"taskType":1,</w:t>
                  </w:r>
                </w:p>
                <w:p w14:paraId="29B0D48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"reSignType":0,</w:t>
                  </w:r>
                </w:p>
                <w:p w14:paraId="7FD5896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"location":"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北京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",</w:t>
                  </w:r>
                </w:p>
                <w:p w14:paraId="3E04BF6F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"longitude":"104.480609",</w:t>
                  </w:r>
                </w:p>
                <w:p w14:paraId="5730D3C6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"latitude":"36.305564",</w:t>
                  </w:r>
                </w:p>
                <w:p w14:paraId="07393397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"taskId":"10012",</w:t>
                  </w:r>
                </w:p>
                <w:p w14:paraId="387CE778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"taskContent":"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买房卖房上搜房网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",</w:t>
                  </w:r>
                </w:p>
                <w:p w14:paraId="2AC8C89A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 xml:space="preserve">    "taskTarget":"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这个是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testTarget",</w:t>
                  </w:r>
                </w:p>
                <w:p w14:paraId="73C485E6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"requestId":1009</w:t>
                  </w:r>
                </w:p>
                <w:p w14:paraId="5551AD1C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  <w:bookmarkEnd w:id="20"/>
                  <w:bookmarkEnd w:id="21"/>
                  <w:bookmarkEnd w:id="22"/>
                </w:p>
                <w:p w14:paraId="396ADC05" w14:textId="77777777" w:rsidR="001C1BBC" w:rsidRDefault="001C1BB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14:paraId="54CCD08D" w14:textId="77777777" w:rsidR="001C1BBC" w:rsidRDefault="001C1BBC"/>
    <w:p w14:paraId="50698B5C" w14:textId="77777777" w:rsidR="001C1BBC" w:rsidRDefault="001C1BBC">
      <w:pPr>
        <w:pStyle w:val="a0"/>
        <w:ind w:firstLine="420"/>
      </w:pPr>
    </w:p>
    <w:p w14:paraId="7C1435F7" w14:textId="77777777" w:rsidR="001C1BBC" w:rsidRDefault="000F537A">
      <w:pPr>
        <w:pStyle w:val="5"/>
      </w:pPr>
      <w:r>
        <w:rPr>
          <w:rFonts w:hint="eastAsia"/>
        </w:rPr>
        <w:t>返回参数</w:t>
      </w:r>
    </w:p>
    <w:tbl>
      <w:tblPr>
        <w:tblStyle w:val="af0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4111"/>
      </w:tblGrid>
      <w:tr w:rsidR="001C1BBC" w14:paraId="360DEDA1" w14:textId="77777777">
        <w:tc>
          <w:tcPr>
            <w:tcW w:w="1985" w:type="dxa"/>
            <w:shd w:val="clear" w:color="auto" w:fill="A0A0A0"/>
          </w:tcPr>
          <w:p w14:paraId="2E67340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  <w:shd w:val="clear" w:color="auto" w:fill="A0A0A0"/>
          </w:tcPr>
          <w:p w14:paraId="4842B3C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A0A0A0"/>
          </w:tcPr>
          <w:p w14:paraId="41F8841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111" w:type="dxa"/>
            <w:shd w:val="clear" w:color="auto" w:fill="A0A0A0"/>
          </w:tcPr>
          <w:p w14:paraId="75F0E85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1BBC" w14:paraId="059204DC" w14:textId="77777777">
        <w:tc>
          <w:tcPr>
            <w:tcW w:w="1985" w:type="dxa"/>
          </w:tcPr>
          <w:p w14:paraId="4F6210E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0030535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8F98153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6E335C0" w14:textId="77777777" w:rsidR="001C1BBC" w:rsidRDefault="000F537A">
            <w:pPr>
              <w:pStyle w:val="12"/>
              <w:ind w:firstLineChars="0" w:firstLine="0"/>
            </w:pPr>
            <w:r>
              <w:t>返回值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为成功</w:t>
            </w:r>
          </w:p>
        </w:tc>
      </w:tr>
      <w:tr w:rsidR="001C1BBC" w14:paraId="0BF11AE3" w14:textId="77777777">
        <w:tc>
          <w:tcPr>
            <w:tcW w:w="1985" w:type="dxa"/>
          </w:tcPr>
          <w:p w14:paraId="4DD11402" w14:textId="77777777" w:rsidR="001C1BBC" w:rsidRDefault="000F537A">
            <w:pPr>
              <w:pStyle w:val="12"/>
              <w:ind w:firstLineChars="0" w:firstLine="0"/>
            </w:pPr>
            <w:r>
              <w:t>message</w:t>
            </w:r>
          </w:p>
        </w:tc>
        <w:tc>
          <w:tcPr>
            <w:tcW w:w="1559" w:type="dxa"/>
          </w:tcPr>
          <w:p w14:paraId="68F9716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47FA294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6F8CE9C5" w14:textId="77777777" w:rsidR="001C1BBC" w:rsidRDefault="000F537A">
            <w:pPr>
              <w:pStyle w:val="12"/>
              <w:ind w:firstLineChars="0" w:firstLine="0"/>
            </w:pPr>
            <w:r>
              <w:t>对返回值的说明</w:t>
            </w:r>
          </w:p>
        </w:tc>
      </w:tr>
      <w:tr w:rsidR="001C1BBC" w14:paraId="2FE0A897" w14:textId="77777777">
        <w:tc>
          <w:tcPr>
            <w:tcW w:w="1985" w:type="dxa"/>
            <w:tcBorders>
              <w:bottom w:val="single" w:sz="4" w:space="0" w:color="auto"/>
            </w:tcBorders>
          </w:tcPr>
          <w:p w14:paraId="3BA134B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270C19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2ABFF85B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21A77282" w14:textId="77777777" w:rsidR="001C1BBC" w:rsidRDefault="001C1BBC">
            <w:pPr>
              <w:pStyle w:val="12"/>
              <w:ind w:firstLineChars="0" w:firstLine="0"/>
            </w:pPr>
          </w:p>
        </w:tc>
      </w:tr>
      <w:tr w:rsidR="001C1BBC" w14:paraId="02850707" w14:textId="77777777">
        <w:tc>
          <w:tcPr>
            <w:tcW w:w="8931" w:type="dxa"/>
            <w:gridSpan w:val="4"/>
            <w:shd w:val="clear" w:color="auto" w:fill="E6E6E6"/>
          </w:tcPr>
          <w:p w14:paraId="58B067A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</w:tr>
      <w:tr w:rsidR="001C1BBC" w14:paraId="2BE8704E" w14:textId="77777777">
        <w:tc>
          <w:tcPr>
            <w:tcW w:w="1985" w:type="dxa"/>
          </w:tcPr>
          <w:p w14:paraId="446B421A" w14:textId="77777777" w:rsidR="001C1BBC" w:rsidRDefault="000F537A">
            <w:pPr>
              <w:pStyle w:val="12"/>
              <w:ind w:firstLineChars="0" w:firstLine="0"/>
            </w:pPr>
            <w:commentRangeStart w:id="23"/>
            <w:r>
              <w:rPr>
                <w:rFonts w:hint="eastAsia"/>
              </w:rPr>
              <w:t>id</w:t>
            </w:r>
            <w:commentRangeEnd w:id="23"/>
            <w:r>
              <w:commentReference w:id="23"/>
            </w:r>
          </w:p>
        </w:tc>
        <w:tc>
          <w:tcPr>
            <w:tcW w:w="1559" w:type="dxa"/>
          </w:tcPr>
          <w:p w14:paraId="61D3BFE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137502D1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0AF9CAD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</w:t>
            </w:r>
            <w:r>
              <w:rPr>
                <w:rFonts w:hint="eastAsia"/>
              </w:rPr>
              <w:t>id</w:t>
            </w:r>
          </w:p>
        </w:tc>
      </w:tr>
      <w:tr w:rsidR="001C1BBC" w14:paraId="3DA440F0" w14:textId="77777777">
        <w:tc>
          <w:tcPr>
            <w:tcW w:w="1985" w:type="dxa"/>
          </w:tcPr>
          <w:p w14:paraId="0F292905" w14:textId="77777777" w:rsidR="001C1BBC" w:rsidRDefault="000F537A">
            <w:pPr>
              <w:pStyle w:val="12"/>
              <w:ind w:firstLineChars="0" w:firstLine="0"/>
            </w:pPr>
            <w:commentRangeStart w:id="24"/>
            <w:r>
              <w:rPr>
                <w:rFonts w:hint="eastAsia"/>
              </w:rPr>
              <w:t>taskType</w:t>
            </w:r>
            <w:commentRangeEnd w:id="24"/>
            <w:r>
              <w:commentReference w:id="24"/>
            </w:r>
          </w:p>
        </w:tc>
        <w:tc>
          <w:tcPr>
            <w:tcW w:w="1559" w:type="dxa"/>
          </w:tcPr>
          <w:p w14:paraId="39175FA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50BCBA3E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341C80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任务类型</w:t>
            </w:r>
            <w:r>
              <w:rPr>
                <w:rFonts w:hint="eastAsia"/>
              </w:rPr>
              <w:t>id</w:t>
            </w:r>
          </w:p>
        </w:tc>
      </w:tr>
    </w:tbl>
    <w:p w14:paraId="615C033D" w14:textId="77777777" w:rsidR="001C1BBC" w:rsidRDefault="001C1BBC"/>
    <w:p w14:paraId="21F52303" w14:textId="77777777" w:rsidR="001C1BBC" w:rsidRDefault="000F537A">
      <w:pPr>
        <w:pStyle w:val="5"/>
      </w:pPr>
      <w:r>
        <w:rPr>
          <w:rFonts w:hint="eastAsia"/>
        </w:rPr>
        <w:t>返回参数示例</w:t>
      </w:r>
    </w:p>
    <w:p w14:paraId="544CFA7D" w14:textId="77777777" w:rsidR="001C1BBC" w:rsidRDefault="000F537A">
      <w:pPr>
        <w:pStyle w:val="a0"/>
        <w:ind w:firstLineChars="0" w:firstLine="0"/>
      </w:pPr>
      <w:r>
        <w:pict w14:anchorId="25F1E61B">
          <v:shape id="_x0000_s1030" type="#_x0000_t202" style="width:442.5pt;height:86.5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1110F05A" w14:textId="77777777" w:rsidR="001C1BBC" w:rsidRDefault="000F537A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{</w:t>
                  </w:r>
                </w:p>
                <w:p w14:paraId="51E17453" w14:textId="77777777" w:rsidR="001C1BBC" w:rsidRDefault="000F537A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"code": "10000",</w:t>
                  </w:r>
                </w:p>
                <w:p w14:paraId="513886DE" w14:textId="77777777" w:rsidR="001C1BBC" w:rsidRDefault="000F537A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 xml:space="preserve">    "message": "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成功</w:t>
                  </w:r>
                  <w:r>
                    <w:rPr>
                      <w:rFonts w:ascii="Courier New" w:hAnsi="Courier New" w:cs="Courier New" w:hint="eastAsia"/>
                      <w:color w:val="000000"/>
                      <w:kern w:val="0"/>
                      <w:sz w:val="20"/>
                      <w:szCs w:val="20"/>
                    </w:rPr>
                    <w:t>",</w:t>
                  </w:r>
                </w:p>
                <w:p w14:paraId="009AD003" w14:textId="77777777" w:rsidR="001C1BBC" w:rsidRDefault="000F537A">
                  <w:pP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 xml:space="preserve">    "data": null</w:t>
                  </w:r>
                </w:p>
                <w:p w14:paraId="4E2AC301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color w:val="000000"/>
                      <w:kern w:val="0"/>
                      <w:sz w:val="20"/>
                      <w:szCs w:val="20"/>
                    </w:rPr>
                    <w:t>}</w:t>
                  </w:r>
                </w:p>
              </w:txbxContent>
            </v:textbox>
            <w10:wrap type="none"/>
            <w10:anchorlock/>
          </v:shape>
        </w:pict>
      </w:r>
    </w:p>
    <w:p w14:paraId="2832636E" w14:textId="77777777" w:rsidR="001C1BBC" w:rsidRDefault="000F537A">
      <w:pPr>
        <w:pStyle w:val="2"/>
      </w:pPr>
      <w:bookmarkStart w:id="25" w:name="_Toc10394"/>
      <w:r>
        <w:rPr>
          <w:rFonts w:hint="eastAsia"/>
        </w:rPr>
        <w:t>获取签到数据</w:t>
      </w:r>
      <w:bookmarkEnd w:id="25"/>
    </w:p>
    <w:p w14:paraId="301D3A85" w14:textId="77777777" w:rsidR="001C1BBC" w:rsidRDefault="000F537A">
      <w:pPr>
        <w:pStyle w:val="3"/>
      </w:pPr>
      <w:bookmarkStart w:id="26" w:name="_Toc29832"/>
      <w:r>
        <w:rPr>
          <w:rFonts w:hint="eastAsia"/>
        </w:rPr>
        <w:t>接口名称：获取签到数据接口</w:t>
      </w:r>
      <w:r>
        <w:rPr>
          <w:rFonts w:hint="eastAsia"/>
        </w:rPr>
        <w:t>（</w:t>
      </w:r>
      <w:r>
        <w:rPr>
          <w:rFonts w:hint="eastAsia"/>
        </w:rPr>
        <w:t>打卡当天</w:t>
      </w:r>
      <w:r>
        <w:rPr>
          <w:rFonts w:hint="eastAsia"/>
        </w:rPr>
        <w:t>）</w:t>
      </w:r>
      <w:bookmarkEnd w:id="26"/>
    </w:p>
    <w:p w14:paraId="6C5AC5B3" w14:textId="77777777" w:rsidR="001C1BBC" w:rsidRDefault="000F537A">
      <w:pPr>
        <w:pStyle w:val="5"/>
      </w:pPr>
      <w:r>
        <w:rPr>
          <w:rFonts w:hint="eastAsia"/>
        </w:rPr>
        <w:t>接口</w:t>
      </w:r>
      <w:r>
        <w:t>地址</w:t>
      </w:r>
    </w:p>
    <w:p w14:paraId="715F4582" w14:textId="77777777" w:rsidR="001C1BBC" w:rsidRDefault="001C1BBC">
      <w:pPr>
        <w:pStyle w:val="a0"/>
        <w:ind w:firstLine="420"/>
      </w:pPr>
    </w:p>
    <w:tbl>
      <w:tblPr>
        <w:tblStyle w:val="af0"/>
        <w:tblW w:w="91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35"/>
        <w:gridCol w:w="4643"/>
      </w:tblGrid>
      <w:tr w:rsidR="001C1BBC" w14:paraId="1A0A1F75" w14:textId="77777777">
        <w:trPr>
          <w:trHeight w:val="648"/>
        </w:trPr>
        <w:tc>
          <w:tcPr>
            <w:tcW w:w="4535" w:type="dxa"/>
            <w:shd w:val="clear" w:color="auto" w:fill="A0A0A0"/>
          </w:tcPr>
          <w:p w14:paraId="6EFA7234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接口</w:t>
            </w:r>
          </w:p>
        </w:tc>
        <w:tc>
          <w:tcPr>
            <w:tcW w:w="4643" w:type="dxa"/>
            <w:shd w:val="clear" w:color="auto" w:fill="A0A0A0"/>
          </w:tcPr>
          <w:p w14:paraId="18FC16F9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地址</w:t>
            </w:r>
          </w:p>
        </w:tc>
      </w:tr>
      <w:tr w:rsidR="001C1BBC" w14:paraId="09526D29" w14:textId="77777777">
        <w:tc>
          <w:tcPr>
            <w:tcW w:w="4535" w:type="dxa"/>
          </w:tcPr>
          <w:p w14:paraId="11658C8B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测试站</w:t>
            </w:r>
          </w:p>
        </w:tc>
        <w:tc>
          <w:tcPr>
            <w:tcW w:w="4643" w:type="dxa"/>
          </w:tcPr>
          <w:p w14:paraId="7FCD7D72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/>
                <w:kern w:val="0"/>
                <w:sz w:val="24"/>
              </w:rPr>
              <w:t>http://</w:t>
            </w:r>
            <w:r>
              <w:rPr>
                <w:rFonts w:ascii="Times" w:hAnsi="Times" w:cs="Times" w:hint="eastAsia"/>
                <w:kern w:val="0"/>
                <w:sz w:val="24"/>
              </w:rPr>
              <w:t>bpjktest.light.fang.com</w:t>
            </w:r>
            <w:r>
              <w:rPr>
                <w:rFonts w:ascii="Times" w:hAnsi="Times" w:cs="Times"/>
                <w:kern w:val="0"/>
                <w:sz w:val="24"/>
              </w:rPr>
              <w:t>/</w:t>
            </w:r>
            <w:r>
              <w:rPr>
                <w:rFonts w:ascii="Times" w:hAnsi="Times" w:cs="Times" w:hint="eastAsia"/>
                <w:kern w:val="0"/>
                <w:sz w:val="24"/>
              </w:rPr>
              <w:t>interfaces/</w:t>
            </w:r>
            <w:r>
              <w:rPr>
                <w:rFonts w:ascii="Times" w:hAnsi="Times" w:cs="Times" w:hint="eastAsia"/>
                <w:kern w:val="0"/>
                <w:sz w:val="24"/>
              </w:rPr>
              <w:t>sg/</w:t>
            </w:r>
            <w:r>
              <w:rPr>
                <w:rFonts w:ascii="Times" w:hAnsi="Times" w:cs="Times" w:hint="eastAsia"/>
                <w:kern w:val="0"/>
                <w:sz w:val="24"/>
              </w:rPr>
              <w:t>sign/getSignData</w:t>
            </w:r>
            <w:r>
              <w:rPr>
                <w:rFonts w:ascii="Times" w:hAnsi="Times" w:cs="Times" w:hint="eastAsia"/>
                <w:kern w:val="0"/>
                <w:sz w:val="24"/>
              </w:rPr>
              <w:t>Today</w:t>
            </w:r>
            <w:r>
              <w:rPr>
                <w:rFonts w:ascii="Times" w:hAnsi="Times" w:cs="Times" w:hint="eastAsia"/>
                <w:kern w:val="0"/>
                <w:sz w:val="24"/>
              </w:rPr>
              <w:t>.</w:t>
            </w:r>
            <w:r>
              <w:rPr>
                <w:rFonts w:ascii="Times" w:hAnsi="Times" w:cs="Times"/>
                <w:kern w:val="0"/>
                <w:sz w:val="24"/>
              </w:rPr>
              <w:t>do</w:t>
            </w:r>
          </w:p>
        </w:tc>
      </w:tr>
      <w:tr w:rsidR="001C1BBC" w14:paraId="1806F93A" w14:textId="77777777">
        <w:tc>
          <w:tcPr>
            <w:tcW w:w="4535" w:type="dxa"/>
          </w:tcPr>
          <w:p w14:paraId="3A32835B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正式站</w:t>
            </w:r>
          </w:p>
        </w:tc>
        <w:tc>
          <w:tcPr>
            <w:tcW w:w="4643" w:type="dxa"/>
          </w:tcPr>
          <w:p w14:paraId="3EE5FC25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/>
                <w:kern w:val="0"/>
                <w:sz w:val="24"/>
              </w:rPr>
              <w:t>http://</w:t>
            </w:r>
            <w:r>
              <w:rPr>
                <w:rFonts w:ascii="Times" w:hAnsi="Times" w:cs="Times" w:hint="eastAsia"/>
                <w:kern w:val="0"/>
                <w:sz w:val="24"/>
              </w:rPr>
              <w:t>bpjk.light.fang.com</w:t>
            </w:r>
            <w:r>
              <w:rPr>
                <w:rFonts w:ascii="Times" w:hAnsi="Times" w:cs="Times"/>
                <w:kern w:val="0"/>
                <w:sz w:val="24"/>
              </w:rPr>
              <w:t>/</w:t>
            </w:r>
            <w:r>
              <w:rPr>
                <w:rFonts w:ascii="Times" w:hAnsi="Times" w:cs="Times" w:hint="eastAsia"/>
                <w:kern w:val="0"/>
                <w:sz w:val="24"/>
              </w:rPr>
              <w:t>interfaces/</w:t>
            </w:r>
            <w:r>
              <w:rPr>
                <w:rFonts w:ascii="Times" w:hAnsi="Times" w:cs="Times" w:hint="eastAsia"/>
                <w:kern w:val="0"/>
                <w:sz w:val="24"/>
              </w:rPr>
              <w:t>sg/</w:t>
            </w:r>
            <w:r>
              <w:rPr>
                <w:rFonts w:ascii="Times" w:hAnsi="Times" w:cs="Times" w:hint="eastAsia"/>
                <w:kern w:val="0"/>
                <w:sz w:val="24"/>
              </w:rPr>
              <w:t>sign/getSignData</w:t>
            </w:r>
            <w:r>
              <w:rPr>
                <w:rFonts w:ascii="Times" w:hAnsi="Times" w:cs="Times" w:hint="eastAsia"/>
                <w:kern w:val="0"/>
                <w:sz w:val="24"/>
              </w:rPr>
              <w:t>Today</w:t>
            </w:r>
            <w:r>
              <w:rPr>
                <w:rFonts w:ascii="Times" w:hAnsi="Times" w:cs="Times" w:hint="eastAsia"/>
                <w:kern w:val="0"/>
                <w:sz w:val="24"/>
              </w:rPr>
              <w:t>.</w:t>
            </w:r>
            <w:r>
              <w:rPr>
                <w:rFonts w:ascii="Times" w:hAnsi="Times" w:cs="Times"/>
                <w:kern w:val="0"/>
                <w:sz w:val="24"/>
              </w:rPr>
              <w:t>do</w:t>
            </w:r>
          </w:p>
        </w:tc>
      </w:tr>
    </w:tbl>
    <w:p w14:paraId="5E93DB1E" w14:textId="77777777" w:rsidR="001C1BBC" w:rsidRDefault="001C1BBC"/>
    <w:p w14:paraId="6949FED0" w14:textId="77777777" w:rsidR="001C1BBC" w:rsidRDefault="001C1BBC"/>
    <w:p w14:paraId="56C16780" w14:textId="77777777" w:rsidR="001C1BBC" w:rsidRDefault="000F537A">
      <w:pPr>
        <w:pStyle w:val="5"/>
      </w:pPr>
      <w:r>
        <w:rPr>
          <w:rFonts w:hint="eastAsia"/>
        </w:rPr>
        <w:t>请求参数</w:t>
      </w:r>
    </w:p>
    <w:p w14:paraId="54AC6F97" w14:textId="77777777" w:rsidR="001C1BBC" w:rsidRDefault="000F537A">
      <w:pPr>
        <w:pStyle w:val="a0"/>
        <w:ind w:left="420" w:firstLineChars="0" w:firstLine="0"/>
      </w:pPr>
      <w:r>
        <w:rPr>
          <w:rFonts w:hint="eastAsia"/>
        </w:rPr>
        <w:t>非必选查询参数，如果传值则按此条件查询，如果不传或传空，则忽略此条件。</w:t>
      </w:r>
    </w:p>
    <w:tbl>
      <w:tblPr>
        <w:tblStyle w:val="af0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4111"/>
      </w:tblGrid>
      <w:tr w:rsidR="001C1BBC" w14:paraId="2C25F91E" w14:textId="77777777">
        <w:tc>
          <w:tcPr>
            <w:tcW w:w="1985" w:type="dxa"/>
            <w:shd w:val="clear" w:color="auto" w:fill="A0A0A0"/>
          </w:tcPr>
          <w:p w14:paraId="7641E8B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  <w:shd w:val="clear" w:color="auto" w:fill="A0A0A0"/>
          </w:tcPr>
          <w:p w14:paraId="598AA8A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A0A0A0"/>
          </w:tcPr>
          <w:p w14:paraId="3774CA3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111" w:type="dxa"/>
            <w:shd w:val="clear" w:color="auto" w:fill="A0A0A0"/>
          </w:tcPr>
          <w:p w14:paraId="167F492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1BBC" w14:paraId="6D10FC7D" w14:textId="77777777">
        <w:tc>
          <w:tcPr>
            <w:tcW w:w="1985" w:type="dxa"/>
          </w:tcPr>
          <w:p w14:paraId="47D2C43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groupId</w:t>
            </w:r>
          </w:p>
        </w:tc>
        <w:tc>
          <w:tcPr>
            <w:tcW w:w="1559" w:type="dxa"/>
          </w:tcPr>
          <w:p w14:paraId="7BBE8DC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851172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39F21EB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系统编号</w:t>
            </w:r>
          </w:p>
          <w:p w14:paraId="189038E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例如：</w:t>
            </w:r>
          </w:p>
          <w:p w14:paraId="6FE2DBA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XFDS,XFMT,ESFDS,ESFMT,JR,ZF,JJQD,JJDK,OA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请参考：《调用接口说明文档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参数使用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-V1.0.0.docx</w:t>
            </w:r>
            <w:r>
              <w:rPr>
                <w:rFonts w:hint="eastAsia"/>
              </w:rPr>
              <w:t>》</w:t>
            </w:r>
          </w:p>
        </w:tc>
      </w:tr>
      <w:tr w:rsidR="001C1BBC" w14:paraId="56E0CB2C" w14:textId="77777777">
        <w:tc>
          <w:tcPr>
            <w:tcW w:w="1985" w:type="dxa"/>
          </w:tcPr>
          <w:p w14:paraId="3FB3466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lastRenderedPageBreak/>
              <w:t>ts</w:t>
            </w:r>
          </w:p>
        </w:tc>
        <w:tc>
          <w:tcPr>
            <w:tcW w:w="1559" w:type="dxa"/>
          </w:tcPr>
          <w:p w14:paraId="5BA125D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5035F1C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4088B05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时间戳，精确度：秒</w:t>
            </w:r>
          </w:p>
        </w:tc>
      </w:tr>
      <w:tr w:rsidR="001C1BBC" w14:paraId="544F8266" w14:textId="77777777">
        <w:tc>
          <w:tcPr>
            <w:tcW w:w="1985" w:type="dxa"/>
          </w:tcPr>
          <w:p w14:paraId="08DF363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559" w:type="dxa"/>
          </w:tcPr>
          <w:p w14:paraId="762FD70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45871A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700D966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公共层接口版本号，请传</w:t>
            </w:r>
            <w:r>
              <w:rPr>
                <w:rFonts w:hint="eastAsia"/>
              </w:rPr>
              <w:t>1.0.0</w:t>
            </w:r>
          </w:p>
        </w:tc>
      </w:tr>
      <w:tr w:rsidR="001C1BBC" w14:paraId="4B4DB616" w14:textId="77777777">
        <w:tc>
          <w:tcPr>
            <w:tcW w:w="1985" w:type="dxa"/>
          </w:tcPr>
          <w:p w14:paraId="094A578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559" w:type="dxa"/>
          </w:tcPr>
          <w:p w14:paraId="040B982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BD9C58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7C7C657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参数签名，参考</w:t>
            </w:r>
            <w:hyperlink w:anchor="_权限校验机制" w:history="1">
              <w:r>
                <w:rPr>
                  <w:rFonts w:hint="eastAsia"/>
                </w:rPr>
                <w:t>权限校验机制</w:t>
              </w:r>
            </w:hyperlink>
          </w:p>
        </w:tc>
      </w:tr>
      <w:tr w:rsidR="001C1BBC" w14:paraId="5288D16A" w14:textId="77777777">
        <w:tc>
          <w:tcPr>
            <w:tcW w:w="1985" w:type="dxa"/>
          </w:tcPr>
          <w:p w14:paraId="7F4F4FD1" w14:textId="77777777" w:rsidR="001C1BBC" w:rsidRDefault="000F537A">
            <w:pPr>
              <w:pStyle w:val="12"/>
              <w:ind w:firstLineChars="0" w:firstLine="0"/>
            </w:pPr>
            <w:r>
              <w:t>invokeId</w:t>
            </w:r>
          </w:p>
        </w:tc>
        <w:tc>
          <w:tcPr>
            <w:tcW w:w="1559" w:type="dxa"/>
          </w:tcPr>
          <w:p w14:paraId="20B5FF5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1123EC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33FED6F2" w14:textId="77777777" w:rsidR="001C1BBC" w:rsidRDefault="000F537A">
            <w:pPr>
              <w:pStyle w:val="12"/>
              <w:ind w:firstLineChars="0" w:firstLine="0"/>
            </w:pPr>
            <w:r>
              <w:t>本次调用的唯一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，与业务无关，用于校验是否重复调用</w:t>
            </w:r>
          </w:p>
        </w:tc>
      </w:tr>
      <w:tr w:rsidR="001C1BBC" w14:paraId="564CEC80" w14:textId="77777777">
        <w:tc>
          <w:tcPr>
            <w:tcW w:w="1985" w:type="dxa"/>
          </w:tcPr>
          <w:p w14:paraId="65D6AA2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559" w:type="dxa"/>
          </w:tcPr>
          <w:p w14:paraId="7749BB9B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62AF20A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7385279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</w:t>
            </w:r>
            <w:r>
              <w:rPr>
                <w:rFonts w:hint="eastAsia"/>
              </w:rPr>
              <w:t>0</w:t>
            </w:r>
          </w:p>
        </w:tc>
      </w:tr>
      <w:tr w:rsidR="001C1BBC" w14:paraId="1E790D62" w14:textId="77777777">
        <w:tc>
          <w:tcPr>
            <w:tcW w:w="1985" w:type="dxa"/>
          </w:tcPr>
          <w:p w14:paraId="6019D51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559" w:type="dxa"/>
          </w:tcPr>
          <w:p w14:paraId="5A11F24F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7D8997B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228D36B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</w:t>
            </w:r>
            <w:r>
              <w:rPr>
                <w:rFonts w:hint="eastAsia"/>
              </w:rPr>
              <w:t>0</w:t>
            </w:r>
          </w:p>
        </w:tc>
      </w:tr>
      <w:tr w:rsidR="001C1BBC" w14:paraId="5796C5B9" w14:textId="77777777">
        <w:tc>
          <w:tcPr>
            <w:tcW w:w="1985" w:type="dxa"/>
          </w:tcPr>
          <w:p w14:paraId="2503289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targetGroupId</w:t>
            </w:r>
          </w:p>
        </w:tc>
        <w:tc>
          <w:tcPr>
            <w:tcW w:w="1559" w:type="dxa"/>
          </w:tcPr>
          <w:p w14:paraId="0539075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7DB7051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3870B9D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预留，未用，请传空</w:t>
            </w:r>
          </w:p>
        </w:tc>
      </w:tr>
      <w:tr w:rsidR="001C1BBC" w14:paraId="7DF390BD" w14:textId="77777777">
        <w:tc>
          <w:tcPr>
            <w:tcW w:w="1985" w:type="dxa"/>
          </w:tcPr>
          <w:p w14:paraId="4E2C28C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0F24C9E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1161C569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6EDF0C9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</w:t>
            </w:r>
            <w:r>
              <w:rPr>
                <w:rFonts w:hint="eastAsia"/>
              </w:rPr>
              <w:t>0</w:t>
            </w:r>
          </w:p>
        </w:tc>
      </w:tr>
      <w:tr w:rsidR="001C1BBC" w14:paraId="343C5F6E" w14:textId="77777777">
        <w:trPr>
          <w:trHeight w:val="90"/>
        </w:trPr>
        <w:tc>
          <w:tcPr>
            <w:tcW w:w="1985" w:type="dxa"/>
          </w:tcPr>
          <w:p w14:paraId="04049B6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oaId</w:t>
            </w:r>
          </w:p>
        </w:tc>
        <w:tc>
          <w:tcPr>
            <w:tcW w:w="1559" w:type="dxa"/>
          </w:tcPr>
          <w:p w14:paraId="3FC956F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A1A1833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61F278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系统中的用户</w:t>
            </w:r>
            <w:r>
              <w:rPr>
                <w:rFonts w:hint="eastAsia"/>
              </w:rPr>
              <w:t>id</w:t>
            </w:r>
          </w:p>
        </w:tc>
      </w:tr>
      <w:tr w:rsidR="001C1BBC" w14:paraId="55D518D7" w14:textId="77777777">
        <w:tc>
          <w:tcPr>
            <w:tcW w:w="1985" w:type="dxa"/>
          </w:tcPr>
          <w:p w14:paraId="0B25BC5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signType</w:t>
            </w:r>
          </w:p>
        </w:tc>
        <w:tc>
          <w:tcPr>
            <w:tcW w:w="1559" w:type="dxa"/>
          </w:tcPr>
          <w:p w14:paraId="41B6B34A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1908F06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06FA928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考勤签到，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外出签到</w:t>
            </w:r>
          </w:p>
        </w:tc>
      </w:tr>
      <w:tr w:rsidR="001C1BBC" w14:paraId="5BE4CE02" w14:textId="77777777">
        <w:tc>
          <w:tcPr>
            <w:tcW w:w="1985" w:type="dxa"/>
          </w:tcPr>
          <w:p w14:paraId="6B26E65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signDateBegin</w:t>
            </w:r>
          </w:p>
        </w:tc>
        <w:tc>
          <w:tcPr>
            <w:tcW w:w="1559" w:type="dxa"/>
          </w:tcPr>
          <w:p w14:paraId="4E5F899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22D8A8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6827DA0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预留，未用，请传空</w:t>
            </w:r>
          </w:p>
        </w:tc>
      </w:tr>
      <w:tr w:rsidR="001C1BBC" w14:paraId="5C9A6ED5" w14:textId="77777777">
        <w:tc>
          <w:tcPr>
            <w:tcW w:w="1985" w:type="dxa"/>
          </w:tcPr>
          <w:p w14:paraId="73BFFFC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signDateEnd</w:t>
            </w:r>
          </w:p>
        </w:tc>
        <w:tc>
          <w:tcPr>
            <w:tcW w:w="1559" w:type="dxa"/>
          </w:tcPr>
          <w:p w14:paraId="27C4B2C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00BB11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1B95CB0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预留，未用，请传空</w:t>
            </w:r>
          </w:p>
        </w:tc>
      </w:tr>
      <w:tr w:rsidR="001C1BBC" w14:paraId="11C8C4EC" w14:textId="77777777">
        <w:tc>
          <w:tcPr>
            <w:tcW w:w="1985" w:type="dxa"/>
          </w:tcPr>
          <w:p w14:paraId="2B9AD06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559" w:type="dxa"/>
          </w:tcPr>
          <w:p w14:paraId="6D3AA06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D28F2E6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26FB4D1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预留，未用，请传空</w:t>
            </w:r>
          </w:p>
        </w:tc>
      </w:tr>
      <w:tr w:rsidR="001C1BBC" w14:paraId="20E861B3" w14:textId="77777777">
        <w:tc>
          <w:tcPr>
            <w:tcW w:w="1985" w:type="dxa"/>
          </w:tcPr>
          <w:p w14:paraId="5E373E3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taskType</w:t>
            </w:r>
          </w:p>
        </w:tc>
        <w:tc>
          <w:tcPr>
            <w:tcW w:w="1559" w:type="dxa"/>
          </w:tcPr>
          <w:p w14:paraId="085BA65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F084A7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3C1CA2C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任务类型</w:t>
            </w:r>
          </w:p>
          <w:p w14:paraId="319E4C7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请传编码，例如：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hint="eastAsia"/>
              </w:rPr>
              <w:t>取值请参考小节：任务类型</w:t>
            </w:r>
          </w:p>
        </w:tc>
      </w:tr>
      <w:tr w:rsidR="001C1BBC" w14:paraId="6C699A69" w14:textId="77777777">
        <w:tc>
          <w:tcPr>
            <w:tcW w:w="1985" w:type="dxa"/>
          </w:tcPr>
          <w:p w14:paraId="0DF8DC2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taskContent</w:t>
            </w:r>
          </w:p>
        </w:tc>
        <w:tc>
          <w:tcPr>
            <w:tcW w:w="1559" w:type="dxa"/>
          </w:tcPr>
          <w:p w14:paraId="1F22B2F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1396031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612BE7D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预留，未用，请传空</w:t>
            </w:r>
          </w:p>
        </w:tc>
      </w:tr>
      <w:tr w:rsidR="001C1BBC" w14:paraId="0DBB7B48" w14:textId="77777777">
        <w:tc>
          <w:tcPr>
            <w:tcW w:w="1985" w:type="dxa"/>
          </w:tcPr>
          <w:p w14:paraId="2A55ABA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taskTarget</w:t>
            </w:r>
          </w:p>
        </w:tc>
        <w:tc>
          <w:tcPr>
            <w:tcW w:w="1559" w:type="dxa"/>
          </w:tcPr>
          <w:p w14:paraId="33A6E2B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4552190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0F54DE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预留，未用，请传空</w:t>
            </w:r>
          </w:p>
        </w:tc>
      </w:tr>
      <w:tr w:rsidR="001C1BBC" w14:paraId="350D4699" w14:textId="77777777">
        <w:tc>
          <w:tcPr>
            <w:tcW w:w="1985" w:type="dxa"/>
          </w:tcPr>
          <w:p w14:paraId="6C75282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requestId</w:t>
            </w:r>
          </w:p>
        </w:tc>
        <w:tc>
          <w:tcPr>
            <w:tcW w:w="1559" w:type="dxa"/>
          </w:tcPr>
          <w:p w14:paraId="65919C4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E2560C8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1AFE9E5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预留，未用，请传空</w:t>
            </w:r>
          </w:p>
        </w:tc>
      </w:tr>
    </w:tbl>
    <w:p w14:paraId="595A3100" w14:textId="77777777" w:rsidR="001C1BBC" w:rsidRDefault="001C1BBC">
      <w:pPr>
        <w:pStyle w:val="a0"/>
        <w:ind w:firstLine="420"/>
      </w:pPr>
    </w:p>
    <w:p w14:paraId="7416A989" w14:textId="77777777" w:rsidR="001C1BBC" w:rsidRDefault="000F537A">
      <w:pPr>
        <w:pStyle w:val="5"/>
      </w:pPr>
      <w:r>
        <w:rPr>
          <w:rFonts w:hint="eastAsia"/>
        </w:rPr>
        <w:t>请求参数示例</w:t>
      </w:r>
    </w:p>
    <w:p w14:paraId="2472D320" w14:textId="77777777" w:rsidR="001C1BBC" w:rsidRDefault="000F537A">
      <w:r>
        <w:pict w14:anchorId="68F4F32C">
          <v:shape id="_x0000_s1029" type="#_x0000_t202" style="width:442.5pt;height:327.3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4AFEA709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14:paraId="265AE24E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groupId": "XFDS",</w:t>
                  </w:r>
                </w:p>
                <w:p w14:paraId="07A8A29B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"ts": 1488157961,</w:t>
                  </w:r>
                </w:p>
                <w:p w14:paraId="6B72C6BC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"version": "1.0.0",</w:t>
                  </w:r>
                </w:p>
                <w:p w14:paraId="2D3EFD81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"sign": "",</w:t>
                  </w:r>
                </w:p>
                <w:p w14:paraId="64900438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"invokedId": "10002",</w:t>
                  </w:r>
                </w:p>
                <w:p w14:paraId="03FEC7B1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"pageNo":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,</w:t>
                  </w:r>
                </w:p>
                <w:p w14:paraId="603F81A1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"pageSize":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,</w:t>
                  </w:r>
                </w:p>
                <w:p w14:paraId="7F5CDD65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"targetGroupId": "",</w:t>
                  </w:r>
                </w:p>
                <w:p w14:paraId="28A658B7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"oaId": "14321",</w:t>
                  </w:r>
                </w:p>
                <w:p w14:paraId="10A6230C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"signType": 1,</w:t>
                  </w:r>
                </w:p>
                <w:p w14:paraId="509B5089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"signDateBegin": "",</w:t>
                  </w:r>
                </w:p>
                <w:p w14:paraId="716D750D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"signDateEnd": "",</w:t>
                  </w:r>
                </w:p>
                <w:p w14:paraId="0F307966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"taskId": "",</w:t>
                  </w:r>
                </w:p>
                <w:p w14:paraId="51ADF35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"taskType": "1",</w:t>
                  </w:r>
                </w:p>
                <w:p w14:paraId="195CBCFA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"taskContent": "",</w:t>
                  </w:r>
                </w:p>
                <w:p w14:paraId="15CA8609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"taskTarget": "",</w:t>
                  </w:r>
                </w:p>
                <w:p w14:paraId="1584B820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"requestId": ""</w:t>
                  </w:r>
                </w:p>
                <w:p w14:paraId="1F986796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14:paraId="34CAB5AB" w14:textId="77777777" w:rsidR="001C1BBC" w:rsidRDefault="001C1BB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14:paraId="641A2AE5" w14:textId="77777777" w:rsidR="001C1BBC" w:rsidRDefault="001C1BBC"/>
    <w:p w14:paraId="5AEC7CD7" w14:textId="77777777" w:rsidR="001C1BBC" w:rsidRDefault="001C1BBC">
      <w:pPr>
        <w:pStyle w:val="a0"/>
        <w:ind w:firstLine="420"/>
      </w:pPr>
    </w:p>
    <w:p w14:paraId="3D7E224A" w14:textId="77777777" w:rsidR="001C1BBC" w:rsidRDefault="000F537A">
      <w:pPr>
        <w:pStyle w:val="5"/>
      </w:pPr>
      <w:r>
        <w:rPr>
          <w:rFonts w:hint="eastAsia"/>
        </w:rPr>
        <w:t>返回参数</w:t>
      </w:r>
    </w:p>
    <w:tbl>
      <w:tblPr>
        <w:tblStyle w:val="af0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4111"/>
      </w:tblGrid>
      <w:tr w:rsidR="001C1BBC" w14:paraId="1CC28E9F" w14:textId="77777777">
        <w:tc>
          <w:tcPr>
            <w:tcW w:w="1985" w:type="dxa"/>
            <w:shd w:val="clear" w:color="auto" w:fill="A0A0A0"/>
          </w:tcPr>
          <w:p w14:paraId="2AF6571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  <w:shd w:val="clear" w:color="auto" w:fill="A0A0A0"/>
          </w:tcPr>
          <w:p w14:paraId="4777B78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A0A0A0"/>
          </w:tcPr>
          <w:p w14:paraId="56C90D1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111" w:type="dxa"/>
            <w:shd w:val="clear" w:color="auto" w:fill="A0A0A0"/>
          </w:tcPr>
          <w:p w14:paraId="7A07EAA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1BBC" w14:paraId="4FA9473B" w14:textId="77777777">
        <w:tc>
          <w:tcPr>
            <w:tcW w:w="1985" w:type="dxa"/>
          </w:tcPr>
          <w:p w14:paraId="6EE61DD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1559" w:type="dxa"/>
          </w:tcPr>
          <w:p w14:paraId="0D137DC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FCDDA0B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732B727" w14:textId="77777777" w:rsidR="001C1BBC" w:rsidRDefault="000F537A">
            <w:pPr>
              <w:pStyle w:val="12"/>
              <w:ind w:firstLineChars="0" w:firstLine="0"/>
            </w:pPr>
            <w:r>
              <w:t>返回值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为成功</w:t>
            </w:r>
          </w:p>
        </w:tc>
      </w:tr>
      <w:tr w:rsidR="001C1BBC" w14:paraId="6F33911C" w14:textId="77777777">
        <w:tc>
          <w:tcPr>
            <w:tcW w:w="1985" w:type="dxa"/>
          </w:tcPr>
          <w:p w14:paraId="2C1E8A23" w14:textId="77777777" w:rsidR="001C1BBC" w:rsidRDefault="000F537A">
            <w:pPr>
              <w:pStyle w:val="12"/>
              <w:ind w:firstLineChars="0" w:firstLine="0"/>
            </w:pPr>
            <w:r>
              <w:t>message</w:t>
            </w:r>
          </w:p>
        </w:tc>
        <w:tc>
          <w:tcPr>
            <w:tcW w:w="1559" w:type="dxa"/>
          </w:tcPr>
          <w:p w14:paraId="2AA6232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2A0539C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1BB44E7B" w14:textId="77777777" w:rsidR="001C1BBC" w:rsidRDefault="000F537A">
            <w:pPr>
              <w:pStyle w:val="12"/>
              <w:ind w:firstLineChars="0" w:firstLine="0"/>
            </w:pPr>
            <w:r>
              <w:t>对返回值的说明</w:t>
            </w:r>
          </w:p>
        </w:tc>
      </w:tr>
      <w:tr w:rsidR="001C1BBC" w14:paraId="616FA715" w14:textId="77777777">
        <w:tc>
          <w:tcPr>
            <w:tcW w:w="1985" w:type="dxa"/>
            <w:tcBorders>
              <w:bottom w:val="single" w:sz="4" w:space="0" w:color="auto"/>
            </w:tcBorders>
          </w:tcPr>
          <w:p w14:paraId="2852C38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A22E7B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7820CFCA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1DD076F0" w14:textId="77777777" w:rsidR="001C1BBC" w:rsidRDefault="001C1BBC">
            <w:pPr>
              <w:pStyle w:val="12"/>
              <w:ind w:firstLineChars="0" w:firstLine="0"/>
            </w:pPr>
          </w:p>
        </w:tc>
      </w:tr>
      <w:tr w:rsidR="001C1BBC" w14:paraId="5ACE4BF5" w14:textId="77777777">
        <w:tc>
          <w:tcPr>
            <w:tcW w:w="8931" w:type="dxa"/>
            <w:gridSpan w:val="4"/>
            <w:shd w:val="clear" w:color="auto" w:fill="E6E6E6"/>
          </w:tcPr>
          <w:p w14:paraId="1369BEE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</w:tr>
      <w:tr w:rsidR="001C1BBC" w14:paraId="5D1F1821" w14:textId="77777777">
        <w:tc>
          <w:tcPr>
            <w:tcW w:w="1985" w:type="dxa"/>
          </w:tcPr>
          <w:p w14:paraId="3744E93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1559" w:type="dxa"/>
          </w:tcPr>
          <w:p w14:paraId="69B4D74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59B46E67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9FC3F8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总记录数</w:t>
            </w:r>
          </w:p>
        </w:tc>
      </w:tr>
      <w:tr w:rsidR="001C1BBC" w14:paraId="77B9850B" w14:textId="77777777">
        <w:tc>
          <w:tcPr>
            <w:tcW w:w="1985" w:type="dxa"/>
          </w:tcPr>
          <w:p w14:paraId="0CED996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rows</w:t>
            </w:r>
          </w:p>
        </w:tc>
        <w:tc>
          <w:tcPr>
            <w:tcW w:w="1559" w:type="dxa"/>
          </w:tcPr>
          <w:p w14:paraId="1223087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rows</w:t>
            </w:r>
          </w:p>
        </w:tc>
        <w:tc>
          <w:tcPr>
            <w:tcW w:w="1276" w:type="dxa"/>
          </w:tcPr>
          <w:p w14:paraId="6507B2D6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364A92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</w:tr>
      <w:tr w:rsidR="001C1BBC" w14:paraId="4EA03461" w14:textId="77777777">
        <w:tc>
          <w:tcPr>
            <w:tcW w:w="8931" w:type="dxa"/>
            <w:gridSpan w:val="4"/>
            <w:shd w:val="clear" w:color="auto" w:fill="E6E6E6"/>
          </w:tcPr>
          <w:p w14:paraId="2331F56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rows</w:t>
            </w:r>
          </w:p>
        </w:tc>
      </w:tr>
      <w:tr w:rsidR="001C1BBC" w14:paraId="72C74550" w14:textId="77777777">
        <w:tc>
          <w:tcPr>
            <w:tcW w:w="1985" w:type="dxa"/>
          </w:tcPr>
          <w:p w14:paraId="73063D6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targetGroupId</w:t>
            </w:r>
          </w:p>
        </w:tc>
        <w:tc>
          <w:tcPr>
            <w:tcW w:w="1559" w:type="dxa"/>
          </w:tcPr>
          <w:p w14:paraId="516ECC9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2ACC3C2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8DEB4B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系统编码</w:t>
            </w:r>
          </w:p>
        </w:tc>
      </w:tr>
      <w:tr w:rsidR="001C1BBC" w14:paraId="23252D85" w14:textId="77777777">
        <w:tc>
          <w:tcPr>
            <w:tcW w:w="1985" w:type="dxa"/>
          </w:tcPr>
          <w:p w14:paraId="61BB0BC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1559" w:type="dxa"/>
          </w:tcPr>
          <w:p w14:paraId="5FC03CC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6CE90D9D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3BC200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签到时返回的</w:t>
            </w:r>
            <w:r>
              <w:rPr>
                <w:rFonts w:hint="eastAsia"/>
              </w:rPr>
              <w:t>id</w:t>
            </w:r>
          </w:p>
        </w:tc>
      </w:tr>
      <w:tr w:rsidR="001C1BBC" w14:paraId="44A91E6F" w14:textId="77777777">
        <w:tc>
          <w:tcPr>
            <w:tcW w:w="1985" w:type="dxa"/>
          </w:tcPr>
          <w:p w14:paraId="645008A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oaId</w:t>
            </w:r>
          </w:p>
        </w:tc>
        <w:tc>
          <w:tcPr>
            <w:tcW w:w="1559" w:type="dxa"/>
          </w:tcPr>
          <w:p w14:paraId="6D68D77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A1FDB08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6322AF3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系统中的用户</w:t>
            </w:r>
            <w:r>
              <w:rPr>
                <w:rFonts w:hint="eastAsia"/>
              </w:rPr>
              <w:t>id</w:t>
            </w:r>
          </w:p>
        </w:tc>
      </w:tr>
      <w:tr w:rsidR="001C1BBC" w14:paraId="18107601" w14:textId="77777777">
        <w:tc>
          <w:tcPr>
            <w:tcW w:w="1985" w:type="dxa"/>
          </w:tcPr>
          <w:p w14:paraId="2701646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signType</w:t>
            </w:r>
          </w:p>
        </w:tc>
        <w:tc>
          <w:tcPr>
            <w:tcW w:w="1559" w:type="dxa"/>
          </w:tcPr>
          <w:p w14:paraId="7B75F30C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76FA0A91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1745C9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考勤签到，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外出签到</w:t>
            </w:r>
          </w:p>
        </w:tc>
      </w:tr>
      <w:tr w:rsidR="001C1BBC" w14:paraId="3B42E3BF" w14:textId="77777777">
        <w:tc>
          <w:tcPr>
            <w:tcW w:w="1985" w:type="dxa"/>
          </w:tcPr>
          <w:p w14:paraId="4A8BCEE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reSignType</w:t>
            </w:r>
          </w:p>
        </w:tc>
        <w:tc>
          <w:tcPr>
            <w:tcW w:w="1559" w:type="dxa"/>
          </w:tcPr>
          <w:p w14:paraId="708DDCF1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0D620603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048D495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补卡类型，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补卡</w:t>
            </w:r>
          </w:p>
        </w:tc>
      </w:tr>
      <w:tr w:rsidR="001C1BBC" w14:paraId="5CF189D5" w14:textId="77777777">
        <w:tc>
          <w:tcPr>
            <w:tcW w:w="1985" w:type="dxa"/>
          </w:tcPr>
          <w:p w14:paraId="1027F42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signDate</w:t>
            </w:r>
          </w:p>
        </w:tc>
        <w:tc>
          <w:tcPr>
            <w:tcW w:w="1559" w:type="dxa"/>
          </w:tcPr>
          <w:p w14:paraId="67CD2C0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51E7EBA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3DF0874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签到日期</w:t>
            </w:r>
          </w:p>
          <w:p w14:paraId="4F82833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1980-01-01</w:t>
            </w:r>
            <w:r>
              <w:rPr>
                <w:rFonts w:hint="eastAsia"/>
              </w:rPr>
              <w:t>”</w:t>
            </w:r>
          </w:p>
        </w:tc>
      </w:tr>
      <w:tr w:rsidR="001C1BBC" w14:paraId="4E66BE4E" w14:textId="77777777">
        <w:tc>
          <w:tcPr>
            <w:tcW w:w="1985" w:type="dxa"/>
          </w:tcPr>
          <w:p w14:paraId="3941A5F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signTime</w:t>
            </w:r>
          </w:p>
        </w:tc>
        <w:tc>
          <w:tcPr>
            <w:tcW w:w="1559" w:type="dxa"/>
          </w:tcPr>
          <w:p w14:paraId="2687E82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6E27663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8E499B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签到时间</w:t>
            </w:r>
          </w:p>
          <w:p w14:paraId="74E9F4F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 xml:space="preserve">1980-01-01 </w:t>
            </w:r>
            <w:r>
              <w:rPr>
                <w:rFonts w:hint="eastAsia"/>
              </w:rPr>
              <w:t>10:00:00</w:t>
            </w:r>
            <w:r>
              <w:rPr>
                <w:rFonts w:hint="eastAsia"/>
              </w:rPr>
              <w:t>”</w:t>
            </w:r>
          </w:p>
        </w:tc>
      </w:tr>
      <w:tr w:rsidR="001C1BBC" w14:paraId="1F35E25B" w14:textId="77777777">
        <w:tc>
          <w:tcPr>
            <w:tcW w:w="1985" w:type="dxa"/>
          </w:tcPr>
          <w:p w14:paraId="569FA0C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1559" w:type="dxa"/>
          </w:tcPr>
          <w:p w14:paraId="44E9034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A30CCEF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D32C17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签到地点，文本地点</w:t>
            </w:r>
          </w:p>
        </w:tc>
      </w:tr>
      <w:tr w:rsidR="001C1BBC" w14:paraId="2F8D9B8F" w14:textId="77777777">
        <w:tc>
          <w:tcPr>
            <w:tcW w:w="1985" w:type="dxa"/>
          </w:tcPr>
          <w:p w14:paraId="71397FF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559" w:type="dxa"/>
          </w:tcPr>
          <w:p w14:paraId="45EF2EC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3E342EC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08B000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</w:tr>
      <w:tr w:rsidR="001C1BBC" w14:paraId="2A7D2995" w14:textId="77777777">
        <w:tc>
          <w:tcPr>
            <w:tcW w:w="1985" w:type="dxa"/>
          </w:tcPr>
          <w:p w14:paraId="6695969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1559" w:type="dxa"/>
          </w:tcPr>
          <w:p w14:paraId="13BDF57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97DD5CD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6B800CE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</w:tr>
      <w:tr w:rsidR="001C1BBC" w14:paraId="06529A29" w14:textId="77777777">
        <w:tc>
          <w:tcPr>
            <w:tcW w:w="1985" w:type="dxa"/>
          </w:tcPr>
          <w:p w14:paraId="1EB0FD3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559" w:type="dxa"/>
          </w:tcPr>
          <w:p w14:paraId="06EFEB4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D21954D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C697FA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传输数据的系统需要关联的任务</w:t>
            </w:r>
            <w:r>
              <w:rPr>
                <w:rFonts w:hint="eastAsia"/>
              </w:rPr>
              <w:t>id</w:t>
            </w:r>
          </w:p>
        </w:tc>
      </w:tr>
      <w:tr w:rsidR="001C1BBC" w14:paraId="2B5AA6C7" w14:textId="77777777">
        <w:tc>
          <w:tcPr>
            <w:tcW w:w="1985" w:type="dxa"/>
          </w:tcPr>
          <w:p w14:paraId="29F0D9B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taskType</w:t>
            </w:r>
          </w:p>
        </w:tc>
        <w:tc>
          <w:tcPr>
            <w:tcW w:w="1559" w:type="dxa"/>
          </w:tcPr>
          <w:p w14:paraId="17DDB5A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F8F600D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2A64A10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任务类型</w:t>
            </w:r>
          </w:p>
          <w:p w14:paraId="718235E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请传编码，例如：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hint="eastAsia"/>
              </w:rPr>
              <w:t>取值请参考小节：任务类型</w:t>
            </w:r>
          </w:p>
        </w:tc>
      </w:tr>
      <w:tr w:rsidR="001C1BBC" w14:paraId="1CA5966F" w14:textId="77777777">
        <w:tc>
          <w:tcPr>
            <w:tcW w:w="1985" w:type="dxa"/>
          </w:tcPr>
          <w:p w14:paraId="4FBCDB4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taskContent</w:t>
            </w:r>
          </w:p>
        </w:tc>
        <w:tc>
          <w:tcPr>
            <w:tcW w:w="1559" w:type="dxa"/>
          </w:tcPr>
          <w:p w14:paraId="1B34714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5EBA09E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B7D9AB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任务详情</w:t>
            </w:r>
          </w:p>
        </w:tc>
      </w:tr>
      <w:tr w:rsidR="001C1BBC" w14:paraId="0DC54AA7" w14:textId="77777777">
        <w:tc>
          <w:tcPr>
            <w:tcW w:w="1985" w:type="dxa"/>
          </w:tcPr>
          <w:p w14:paraId="1788D11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requestId</w:t>
            </w:r>
          </w:p>
        </w:tc>
        <w:tc>
          <w:tcPr>
            <w:tcW w:w="1559" w:type="dxa"/>
          </w:tcPr>
          <w:p w14:paraId="76CAB5C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9AD4DC4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688D3F6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</w:tbl>
    <w:p w14:paraId="64CD970C" w14:textId="77777777" w:rsidR="001C1BBC" w:rsidRDefault="001C1BBC"/>
    <w:p w14:paraId="3E2891E8" w14:textId="77777777" w:rsidR="001C1BBC" w:rsidRDefault="000F537A">
      <w:pPr>
        <w:pStyle w:val="5"/>
      </w:pPr>
      <w:r>
        <w:rPr>
          <w:rFonts w:hint="eastAsia"/>
        </w:rPr>
        <w:t>返回参数示例</w:t>
      </w:r>
    </w:p>
    <w:p w14:paraId="3572565C" w14:textId="77777777" w:rsidR="001C1BBC" w:rsidRDefault="001C1BBC">
      <w:pPr>
        <w:pStyle w:val="a0"/>
        <w:ind w:firstLine="420"/>
      </w:pPr>
    </w:p>
    <w:p w14:paraId="7E67E288" w14:textId="77777777" w:rsidR="001C1BBC" w:rsidRDefault="000F537A">
      <w:r>
        <w:pict w14:anchorId="629F3298">
          <v:shape id="_x0000_s1028" type="#_x0000_t202" style="width:442.5pt;height:308.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50362BB7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14:paraId="4937F61A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"groupId": "XFDS",</w:t>
                  </w:r>
                </w:p>
                <w:p w14:paraId="02E92F7F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"ts": 1488157961,</w:t>
                  </w:r>
                </w:p>
                <w:p w14:paraId="46CFCBC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"version": "1.0.0",</w:t>
                  </w:r>
                </w:p>
                <w:p w14:paraId="2CC8F3A0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"sign": "",</w:t>
                  </w:r>
                </w:p>
                <w:p w14:paraId="34370E4D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"invokedId": "10002",</w:t>
                  </w:r>
                </w:p>
                <w:p w14:paraId="3F2C7D42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"pageNo":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,</w:t>
                  </w:r>
                </w:p>
                <w:p w14:paraId="28CE2C49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"pageSize": </w:t>
                  </w:r>
                  <w:r>
                    <w:rPr>
                      <w:rFonts w:ascii="Courier New" w:hAnsi="Courier New" w:cs="Courier New" w:hint="eastAsia"/>
                      <w:sz w:val="18"/>
                      <w:szCs w:val="18"/>
                    </w:rPr>
                    <w:t>0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,</w:t>
                  </w:r>
                </w:p>
                <w:p w14:paraId="0885C829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"targetGroupId": "",</w:t>
                  </w:r>
                </w:p>
                <w:p w14:paraId="0F5C85FE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"oaId": "14321",</w:t>
                  </w:r>
                </w:p>
                <w:p w14:paraId="6B8D247B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"signType": 1,</w:t>
                  </w:r>
                </w:p>
                <w:p w14:paraId="20BD804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"signDateBegin": "",</w:t>
                  </w:r>
                </w:p>
                <w:p w14:paraId="20EE74AA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"signDateEnd": "",</w:t>
                  </w:r>
                </w:p>
                <w:p w14:paraId="76FE6DEE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"taskId": "",</w:t>
                  </w:r>
                </w:p>
                <w:p w14:paraId="19CC2AF1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"taskType": "1",</w:t>
                  </w:r>
                </w:p>
                <w:p w14:paraId="48980D2F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"taskContent": "",</w:t>
                  </w:r>
                </w:p>
                <w:p w14:paraId="0C3E8F4E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"taskTarget": "",</w:t>
                  </w:r>
                </w:p>
                <w:p w14:paraId="570C64E6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"requestId": ""</w:t>
                  </w:r>
                </w:p>
                <w:p w14:paraId="1187A2ED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14:paraId="1B8209A2" w14:textId="77777777" w:rsidR="001C1BBC" w:rsidRDefault="001C1BB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14:paraId="726A76CF" w14:textId="77777777" w:rsidR="001C1BBC" w:rsidRDefault="001C1BBC"/>
    <w:p w14:paraId="795CE9B1" w14:textId="77777777" w:rsidR="001C1BBC" w:rsidRDefault="001C1BBC">
      <w:pPr>
        <w:pStyle w:val="a0"/>
        <w:ind w:firstLine="420"/>
      </w:pPr>
      <w:bookmarkStart w:id="27" w:name="_GoBack"/>
      <w:bookmarkEnd w:id="27"/>
    </w:p>
    <w:p w14:paraId="7C7E2D4C" w14:textId="77777777" w:rsidR="001C1BBC" w:rsidRDefault="000F537A">
      <w:pPr>
        <w:pStyle w:val="3"/>
      </w:pPr>
      <w:bookmarkStart w:id="28" w:name="_Toc23573"/>
      <w:r>
        <w:rPr>
          <w:rFonts w:hint="eastAsia"/>
        </w:rPr>
        <w:t>接口名称：获取签到数据接口</w:t>
      </w:r>
      <w:r>
        <w:rPr>
          <w:rFonts w:hint="eastAsia"/>
        </w:rPr>
        <w:t>（</w:t>
      </w:r>
      <w:r>
        <w:rPr>
          <w:rFonts w:hint="eastAsia"/>
        </w:rPr>
        <w:t>非打卡当天</w:t>
      </w:r>
      <w:r>
        <w:rPr>
          <w:rFonts w:hint="eastAsia"/>
        </w:rPr>
        <w:t>）</w:t>
      </w:r>
      <w:bookmarkEnd w:id="28"/>
    </w:p>
    <w:p w14:paraId="0F9CC282" w14:textId="77777777" w:rsidR="001C1BBC" w:rsidRDefault="000F537A">
      <w:pPr>
        <w:pStyle w:val="5"/>
      </w:pPr>
      <w:r>
        <w:rPr>
          <w:rFonts w:hint="eastAsia"/>
        </w:rPr>
        <w:t>接口</w:t>
      </w:r>
      <w:r>
        <w:t>地址</w:t>
      </w:r>
    </w:p>
    <w:p w14:paraId="0BDEBF7C" w14:textId="77777777" w:rsidR="001C1BBC" w:rsidRDefault="001C1BBC">
      <w:pPr>
        <w:pStyle w:val="a0"/>
        <w:ind w:firstLine="420"/>
      </w:pPr>
    </w:p>
    <w:tbl>
      <w:tblPr>
        <w:tblStyle w:val="af0"/>
        <w:tblW w:w="917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35"/>
        <w:gridCol w:w="4643"/>
      </w:tblGrid>
      <w:tr w:rsidR="001C1BBC" w14:paraId="6C4E64D4" w14:textId="77777777">
        <w:trPr>
          <w:trHeight w:val="648"/>
        </w:trPr>
        <w:tc>
          <w:tcPr>
            <w:tcW w:w="4535" w:type="dxa"/>
            <w:shd w:val="clear" w:color="auto" w:fill="A0A0A0"/>
          </w:tcPr>
          <w:p w14:paraId="7B64ABBE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接口</w:t>
            </w:r>
          </w:p>
        </w:tc>
        <w:tc>
          <w:tcPr>
            <w:tcW w:w="4643" w:type="dxa"/>
            <w:shd w:val="clear" w:color="auto" w:fill="A0A0A0"/>
          </w:tcPr>
          <w:p w14:paraId="601DA4F6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地址</w:t>
            </w:r>
          </w:p>
        </w:tc>
      </w:tr>
      <w:tr w:rsidR="001C1BBC" w14:paraId="7F1840FA" w14:textId="77777777">
        <w:tc>
          <w:tcPr>
            <w:tcW w:w="4535" w:type="dxa"/>
          </w:tcPr>
          <w:p w14:paraId="167F15B3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测试站</w:t>
            </w:r>
          </w:p>
        </w:tc>
        <w:tc>
          <w:tcPr>
            <w:tcW w:w="4643" w:type="dxa"/>
          </w:tcPr>
          <w:p w14:paraId="24703119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/>
                <w:kern w:val="0"/>
                <w:sz w:val="24"/>
              </w:rPr>
              <w:t>http://</w:t>
            </w:r>
            <w:r>
              <w:rPr>
                <w:rFonts w:ascii="Times" w:hAnsi="Times" w:cs="Times" w:hint="eastAsia"/>
                <w:kern w:val="0"/>
                <w:sz w:val="24"/>
              </w:rPr>
              <w:t>bpjktest.light.fang.com</w:t>
            </w:r>
            <w:r>
              <w:rPr>
                <w:rFonts w:ascii="Times" w:hAnsi="Times" w:cs="Times"/>
                <w:kern w:val="0"/>
                <w:sz w:val="24"/>
              </w:rPr>
              <w:t>/</w:t>
            </w:r>
            <w:r>
              <w:rPr>
                <w:rFonts w:ascii="Times" w:hAnsi="Times" w:cs="Times" w:hint="eastAsia"/>
                <w:kern w:val="0"/>
                <w:sz w:val="24"/>
              </w:rPr>
              <w:t>interfaces/</w:t>
            </w:r>
            <w:ins w:id="29" w:author="yl" w:date="2017-03-03T13:26:00Z">
              <w:r>
                <w:rPr>
                  <w:rFonts w:ascii="Times" w:hAnsi="Times" w:cs="Times" w:hint="eastAsia"/>
                  <w:kern w:val="0"/>
                  <w:sz w:val="24"/>
                </w:rPr>
                <w:t>sg/</w:t>
              </w:r>
            </w:ins>
            <w:r>
              <w:rPr>
                <w:rFonts w:ascii="Times" w:hAnsi="Times" w:cs="Times" w:hint="eastAsia"/>
                <w:kern w:val="0"/>
                <w:sz w:val="24"/>
              </w:rPr>
              <w:t>sign/getSignData.</w:t>
            </w:r>
            <w:r>
              <w:rPr>
                <w:rFonts w:ascii="Times" w:hAnsi="Times" w:cs="Times"/>
                <w:kern w:val="0"/>
                <w:sz w:val="24"/>
              </w:rPr>
              <w:t>do</w:t>
            </w:r>
          </w:p>
        </w:tc>
      </w:tr>
      <w:tr w:rsidR="001C1BBC" w14:paraId="18D8051E" w14:textId="77777777">
        <w:tc>
          <w:tcPr>
            <w:tcW w:w="4535" w:type="dxa"/>
          </w:tcPr>
          <w:p w14:paraId="6081C02A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 w:hint="eastAsia"/>
                <w:kern w:val="0"/>
                <w:sz w:val="24"/>
              </w:rPr>
              <w:t>正式站</w:t>
            </w:r>
          </w:p>
        </w:tc>
        <w:tc>
          <w:tcPr>
            <w:tcW w:w="4643" w:type="dxa"/>
          </w:tcPr>
          <w:p w14:paraId="6CB5E325" w14:textId="77777777" w:rsidR="001C1BBC" w:rsidRDefault="000F537A">
            <w:pPr>
              <w:widowControl/>
              <w:autoSpaceDE w:val="0"/>
              <w:autoSpaceDN w:val="0"/>
              <w:adjustRightInd w:val="0"/>
              <w:spacing w:after="240" w:line="480" w:lineRule="atLeast"/>
              <w:jc w:val="left"/>
              <w:rPr>
                <w:rFonts w:ascii="Times" w:hAnsi="Times" w:cs="Times"/>
                <w:kern w:val="0"/>
                <w:sz w:val="24"/>
              </w:rPr>
            </w:pPr>
            <w:r>
              <w:rPr>
                <w:rFonts w:ascii="Times" w:hAnsi="Times" w:cs="Times"/>
                <w:kern w:val="0"/>
                <w:sz w:val="24"/>
              </w:rPr>
              <w:t>http://</w:t>
            </w:r>
            <w:r>
              <w:rPr>
                <w:rFonts w:ascii="Times" w:hAnsi="Times" w:cs="Times" w:hint="eastAsia"/>
                <w:kern w:val="0"/>
                <w:sz w:val="24"/>
              </w:rPr>
              <w:t>bpjk.light.fang.com</w:t>
            </w:r>
            <w:r>
              <w:rPr>
                <w:rFonts w:ascii="Times" w:hAnsi="Times" w:cs="Times"/>
                <w:kern w:val="0"/>
                <w:sz w:val="24"/>
              </w:rPr>
              <w:t>/</w:t>
            </w:r>
            <w:r>
              <w:rPr>
                <w:rFonts w:ascii="Times" w:hAnsi="Times" w:cs="Times" w:hint="eastAsia"/>
                <w:kern w:val="0"/>
                <w:sz w:val="24"/>
              </w:rPr>
              <w:t>interfaces/</w:t>
            </w:r>
            <w:ins w:id="30" w:author="yl" w:date="2017-03-03T13:27:00Z">
              <w:r>
                <w:rPr>
                  <w:rFonts w:ascii="Times" w:hAnsi="Times" w:cs="Times" w:hint="eastAsia"/>
                  <w:kern w:val="0"/>
                  <w:sz w:val="24"/>
                </w:rPr>
                <w:t>sg/</w:t>
              </w:r>
            </w:ins>
            <w:r>
              <w:rPr>
                <w:rFonts w:ascii="Times" w:hAnsi="Times" w:cs="Times" w:hint="eastAsia"/>
                <w:kern w:val="0"/>
                <w:sz w:val="24"/>
              </w:rPr>
              <w:t>sign/getSignData.</w:t>
            </w:r>
            <w:r>
              <w:rPr>
                <w:rFonts w:ascii="Times" w:hAnsi="Times" w:cs="Times"/>
                <w:kern w:val="0"/>
                <w:sz w:val="24"/>
              </w:rPr>
              <w:t>do</w:t>
            </w:r>
          </w:p>
        </w:tc>
      </w:tr>
    </w:tbl>
    <w:p w14:paraId="32492159" w14:textId="77777777" w:rsidR="001C1BBC" w:rsidRDefault="001C1BBC"/>
    <w:p w14:paraId="3A9117D1" w14:textId="77777777" w:rsidR="001C1BBC" w:rsidRDefault="001C1BBC"/>
    <w:p w14:paraId="6B4B8783" w14:textId="77777777" w:rsidR="001C1BBC" w:rsidRDefault="000F537A">
      <w:pPr>
        <w:pStyle w:val="5"/>
      </w:pPr>
      <w:r>
        <w:rPr>
          <w:rFonts w:hint="eastAsia"/>
        </w:rPr>
        <w:t>请求参数</w:t>
      </w:r>
    </w:p>
    <w:p w14:paraId="4B9A9D95" w14:textId="77777777" w:rsidR="001C1BBC" w:rsidRDefault="000F537A">
      <w:pPr>
        <w:pStyle w:val="a0"/>
        <w:ind w:left="420" w:firstLineChars="0" w:firstLine="0"/>
      </w:pPr>
      <w:r>
        <w:rPr>
          <w:rFonts w:hint="eastAsia"/>
        </w:rPr>
        <w:t>非必选查询参数，如果传值则按此条件查询，如果不传或传空，则忽略此条件。</w:t>
      </w:r>
    </w:p>
    <w:tbl>
      <w:tblPr>
        <w:tblStyle w:val="af0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4111"/>
      </w:tblGrid>
      <w:tr w:rsidR="001C1BBC" w14:paraId="0655F2EF" w14:textId="77777777">
        <w:tc>
          <w:tcPr>
            <w:tcW w:w="1985" w:type="dxa"/>
            <w:shd w:val="clear" w:color="auto" w:fill="A0A0A0"/>
          </w:tcPr>
          <w:p w14:paraId="059C33A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lastRenderedPageBreak/>
              <w:t>字段名称</w:t>
            </w:r>
          </w:p>
        </w:tc>
        <w:tc>
          <w:tcPr>
            <w:tcW w:w="1559" w:type="dxa"/>
            <w:shd w:val="clear" w:color="auto" w:fill="A0A0A0"/>
          </w:tcPr>
          <w:p w14:paraId="54771F7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1276" w:type="dxa"/>
            <w:shd w:val="clear" w:color="auto" w:fill="A0A0A0"/>
          </w:tcPr>
          <w:p w14:paraId="78FE9A6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111" w:type="dxa"/>
            <w:shd w:val="clear" w:color="auto" w:fill="A0A0A0"/>
          </w:tcPr>
          <w:p w14:paraId="5A76458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1BBC" w14:paraId="360EB33C" w14:textId="77777777">
        <w:tc>
          <w:tcPr>
            <w:tcW w:w="1985" w:type="dxa"/>
          </w:tcPr>
          <w:p w14:paraId="2A5578B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groupId</w:t>
            </w:r>
          </w:p>
        </w:tc>
        <w:tc>
          <w:tcPr>
            <w:tcW w:w="1559" w:type="dxa"/>
          </w:tcPr>
          <w:p w14:paraId="2C04DFA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2057F2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37EB174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系统编号</w:t>
            </w:r>
          </w:p>
          <w:p w14:paraId="50E946D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例如：</w:t>
            </w:r>
          </w:p>
          <w:p w14:paraId="204FF24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XFDS,XFMT,ESFDS,ESFMT,JR,ZF,JJQD,JJDK,OA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请参考：《调用接口说明文档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参数使用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-V1.0.0.docx</w:t>
            </w:r>
            <w:r>
              <w:rPr>
                <w:rFonts w:hint="eastAsia"/>
              </w:rPr>
              <w:t>》</w:t>
            </w:r>
          </w:p>
        </w:tc>
      </w:tr>
      <w:tr w:rsidR="001C1BBC" w14:paraId="4683665C" w14:textId="77777777">
        <w:tc>
          <w:tcPr>
            <w:tcW w:w="1985" w:type="dxa"/>
          </w:tcPr>
          <w:p w14:paraId="6CFEE10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ts</w:t>
            </w:r>
          </w:p>
        </w:tc>
        <w:tc>
          <w:tcPr>
            <w:tcW w:w="1559" w:type="dxa"/>
          </w:tcPr>
          <w:p w14:paraId="090BE0C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1276" w:type="dxa"/>
          </w:tcPr>
          <w:p w14:paraId="27B9EE8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22FFB30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时间戳，精确度：秒</w:t>
            </w:r>
          </w:p>
        </w:tc>
      </w:tr>
      <w:tr w:rsidR="001C1BBC" w14:paraId="229BBB54" w14:textId="77777777">
        <w:tc>
          <w:tcPr>
            <w:tcW w:w="1985" w:type="dxa"/>
          </w:tcPr>
          <w:p w14:paraId="39FAC35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version</w:t>
            </w:r>
          </w:p>
        </w:tc>
        <w:tc>
          <w:tcPr>
            <w:tcW w:w="1559" w:type="dxa"/>
          </w:tcPr>
          <w:p w14:paraId="6423E9D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0CEE12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2B9F8AC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公共层接口版本号，请传</w:t>
            </w:r>
            <w:r>
              <w:rPr>
                <w:rFonts w:hint="eastAsia"/>
              </w:rPr>
              <w:t>1.0.0</w:t>
            </w:r>
          </w:p>
        </w:tc>
      </w:tr>
      <w:tr w:rsidR="001C1BBC" w14:paraId="13D328F8" w14:textId="77777777">
        <w:tc>
          <w:tcPr>
            <w:tcW w:w="1985" w:type="dxa"/>
          </w:tcPr>
          <w:p w14:paraId="4B6E407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</w:t>
            </w:r>
          </w:p>
        </w:tc>
        <w:tc>
          <w:tcPr>
            <w:tcW w:w="1559" w:type="dxa"/>
          </w:tcPr>
          <w:p w14:paraId="5FACAD0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E762F5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17041CD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参数签名，参考</w:t>
            </w:r>
            <w:hyperlink w:anchor="_权限校验机制" w:history="1">
              <w:r>
                <w:rPr>
                  <w:rFonts w:hint="eastAsia"/>
                </w:rPr>
                <w:t>权限校验机制</w:t>
              </w:r>
            </w:hyperlink>
          </w:p>
        </w:tc>
      </w:tr>
      <w:tr w:rsidR="001C1BBC" w14:paraId="360CD83E" w14:textId="77777777">
        <w:tc>
          <w:tcPr>
            <w:tcW w:w="1985" w:type="dxa"/>
          </w:tcPr>
          <w:p w14:paraId="26D762CD" w14:textId="77777777" w:rsidR="001C1BBC" w:rsidRDefault="000F537A">
            <w:pPr>
              <w:pStyle w:val="12"/>
              <w:ind w:firstLineChars="0" w:firstLine="0"/>
            </w:pPr>
            <w:r>
              <w:t>invokeId</w:t>
            </w:r>
          </w:p>
        </w:tc>
        <w:tc>
          <w:tcPr>
            <w:tcW w:w="1559" w:type="dxa"/>
          </w:tcPr>
          <w:p w14:paraId="2FF6087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CB0C88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750AAFF2" w14:textId="77777777" w:rsidR="001C1BBC" w:rsidRDefault="000F537A">
            <w:pPr>
              <w:pStyle w:val="12"/>
              <w:ind w:firstLineChars="0" w:firstLine="0"/>
            </w:pPr>
            <w:r>
              <w:t>本次调用的唯一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，与业务无关，用于校验是否重复调用</w:t>
            </w:r>
          </w:p>
        </w:tc>
      </w:tr>
      <w:tr w:rsidR="001C1BBC" w14:paraId="74DCBE1C" w14:textId="77777777">
        <w:tc>
          <w:tcPr>
            <w:tcW w:w="1985" w:type="dxa"/>
          </w:tcPr>
          <w:p w14:paraId="25D089C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pageNo</w:t>
            </w:r>
          </w:p>
        </w:tc>
        <w:tc>
          <w:tcPr>
            <w:tcW w:w="1559" w:type="dxa"/>
          </w:tcPr>
          <w:p w14:paraId="4C428D88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303C660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18223F2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请求的页码</w:t>
            </w:r>
          </w:p>
        </w:tc>
      </w:tr>
      <w:tr w:rsidR="001C1BBC" w14:paraId="7E413054" w14:textId="77777777">
        <w:tc>
          <w:tcPr>
            <w:tcW w:w="1985" w:type="dxa"/>
          </w:tcPr>
          <w:p w14:paraId="5376324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pageSize</w:t>
            </w:r>
          </w:p>
        </w:tc>
        <w:tc>
          <w:tcPr>
            <w:tcW w:w="1559" w:type="dxa"/>
          </w:tcPr>
          <w:p w14:paraId="7874B72B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30A3EED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1C0EC8F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每页条数，不大于</w:t>
            </w:r>
            <w:r>
              <w:rPr>
                <w:rFonts w:hint="eastAsia"/>
              </w:rPr>
              <w:t>500</w:t>
            </w:r>
          </w:p>
        </w:tc>
      </w:tr>
      <w:tr w:rsidR="001C1BBC" w14:paraId="0614C528" w14:textId="77777777">
        <w:tc>
          <w:tcPr>
            <w:tcW w:w="1985" w:type="dxa"/>
          </w:tcPr>
          <w:p w14:paraId="25E7FCFB" w14:textId="77777777" w:rsidR="001C1BBC" w:rsidRDefault="000F537A">
            <w:pPr>
              <w:pStyle w:val="12"/>
              <w:ind w:firstLineChars="0" w:firstLine="0"/>
            </w:pPr>
            <w:bookmarkStart w:id="31" w:name="OLE_LINK3" w:colFirst="0" w:colLast="3"/>
            <w:r>
              <w:rPr>
                <w:rFonts w:hint="eastAsia"/>
              </w:rPr>
              <w:t>targetGroupId</w:t>
            </w:r>
          </w:p>
        </w:tc>
        <w:tc>
          <w:tcPr>
            <w:tcW w:w="1559" w:type="dxa"/>
          </w:tcPr>
          <w:p w14:paraId="4FE0E36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180C56E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422CCB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要查询的打卡来源，比如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系统查询通过</w:t>
            </w: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系统打卡的数据，目前仅支持与</w:t>
            </w:r>
            <w:r>
              <w:rPr>
                <w:rFonts w:hint="eastAsia"/>
              </w:rPr>
              <w:t>groupId</w:t>
            </w:r>
            <w:r>
              <w:rPr>
                <w:rFonts w:hint="eastAsia"/>
              </w:rPr>
              <w:t>相同的参数</w:t>
            </w:r>
          </w:p>
        </w:tc>
      </w:tr>
      <w:tr w:rsidR="001C1BBC" w14:paraId="192EA3F9" w14:textId="77777777">
        <w:tc>
          <w:tcPr>
            <w:tcW w:w="1985" w:type="dxa"/>
          </w:tcPr>
          <w:p w14:paraId="65DC3658" w14:textId="77777777" w:rsidR="001C1BBC" w:rsidRDefault="000F537A">
            <w:pPr>
              <w:pStyle w:val="12"/>
              <w:ind w:firstLineChars="0" w:firstLine="0"/>
            </w:pPr>
            <w:bookmarkStart w:id="32" w:name="OLE_LINK2" w:colFirst="0" w:colLast="3"/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4C1DAB4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293FBBEC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0D192860" w14:textId="77777777" w:rsidR="001C1BBC" w:rsidRDefault="001C1BBC">
            <w:pPr>
              <w:pStyle w:val="12"/>
              <w:ind w:firstLineChars="0" w:firstLine="0"/>
            </w:pPr>
          </w:p>
        </w:tc>
      </w:tr>
      <w:bookmarkEnd w:id="31"/>
      <w:bookmarkEnd w:id="32"/>
      <w:tr w:rsidR="001C1BBC" w14:paraId="1AF04076" w14:textId="77777777">
        <w:trPr>
          <w:trHeight w:val="90"/>
        </w:trPr>
        <w:tc>
          <w:tcPr>
            <w:tcW w:w="1985" w:type="dxa"/>
          </w:tcPr>
          <w:p w14:paraId="2D554AA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oaId</w:t>
            </w:r>
          </w:p>
        </w:tc>
        <w:tc>
          <w:tcPr>
            <w:tcW w:w="1559" w:type="dxa"/>
          </w:tcPr>
          <w:p w14:paraId="3C1E595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3562290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A78E4D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系统中的用户</w:t>
            </w:r>
            <w:r>
              <w:rPr>
                <w:rFonts w:hint="eastAsia"/>
              </w:rPr>
              <w:t>id</w:t>
            </w:r>
          </w:p>
        </w:tc>
      </w:tr>
      <w:tr w:rsidR="001C1BBC" w14:paraId="59594506" w14:textId="77777777">
        <w:tc>
          <w:tcPr>
            <w:tcW w:w="1985" w:type="dxa"/>
          </w:tcPr>
          <w:p w14:paraId="0DE5AA5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signType</w:t>
            </w:r>
          </w:p>
        </w:tc>
        <w:tc>
          <w:tcPr>
            <w:tcW w:w="1559" w:type="dxa"/>
          </w:tcPr>
          <w:p w14:paraId="3EC56DCE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37123E4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51EBAD0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考勤签到，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外出签到</w:t>
            </w:r>
          </w:p>
        </w:tc>
      </w:tr>
      <w:tr w:rsidR="001C1BBC" w14:paraId="37A85C54" w14:textId="77777777">
        <w:tc>
          <w:tcPr>
            <w:tcW w:w="1985" w:type="dxa"/>
          </w:tcPr>
          <w:p w14:paraId="50B9D77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signDateBegin</w:t>
            </w:r>
          </w:p>
        </w:tc>
        <w:tc>
          <w:tcPr>
            <w:tcW w:w="1559" w:type="dxa"/>
          </w:tcPr>
          <w:p w14:paraId="048BB35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E6CED6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33DC2A2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签到日期时间段：起始日期</w:t>
            </w:r>
          </w:p>
          <w:p w14:paraId="204950A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1980-01-01</w:t>
            </w:r>
            <w:r>
              <w:rPr>
                <w:rFonts w:hint="eastAsia"/>
              </w:rPr>
              <w:t>”</w:t>
            </w:r>
          </w:p>
        </w:tc>
      </w:tr>
      <w:tr w:rsidR="001C1BBC" w14:paraId="73D702F1" w14:textId="77777777">
        <w:tc>
          <w:tcPr>
            <w:tcW w:w="1985" w:type="dxa"/>
          </w:tcPr>
          <w:p w14:paraId="50EAE2C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signDateEnd</w:t>
            </w:r>
          </w:p>
        </w:tc>
        <w:tc>
          <w:tcPr>
            <w:tcW w:w="1559" w:type="dxa"/>
          </w:tcPr>
          <w:p w14:paraId="5E0B959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D7751E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658E92D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签到日期时间段：截止日期</w:t>
            </w:r>
          </w:p>
          <w:p w14:paraId="29A32BE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1980-01-01</w:t>
            </w:r>
            <w:r>
              <w:rPr>
                <w:rFonts w:hint="eastAsia"/>
              </w:rPr>
              <w:t>”</w:t>
            </w:r>
          </w:p>
        </w:tc>
      </w:tr>
      <w:tr w:rsidR="001C1BBC" w14:paraId="03DFC434" w14:textId="77777777">
        <w:tc>
          <w:tcPr>
            <w:tcW w:w="1985" w:type="dxa"/>
          </w:tcPr>
          <w:p w14:paraId="1A98DE3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559" w:type="dxa"/>
          </w:tcPr>
          <w:p w14:paraId="75910DB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8C8E2E0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2DB495B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传输数据的系统需要关联的任务</w:t>
            </w:r>
            <w:r>
              <w:rPr>
                <w:rFonts w:hint="eastAsia"/>
              </w:rPr>
              <w:t>id</w:t>
            </w:r>
          </w:p>
        </w:tc>
      </w:tr>
      <w:tr w:rsidR="001C1BBC" w14:paraId="291A190B" w14:textId="77777777">
        <w:tc>
          <w:tcPr>
            <w:tcW w:w="1985" w:type="dxa"/>
          </w:tcPr>
          <w:p w14:paraId="3A76C00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lastRenderedPageBreak/>
              <w:t>taskType</w:t>
            </w:r>
          </w:p>
        </w:tc>
        <w:tc>
          <w:tcPr>
            <w:tcW w:w="1559" w:type="dxa"/>
          </w:tcPr>
          <w:p w14:paraId="78B0BA4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2EE746C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必选</w:t>
            </w:r>
          </w:p>
        </w:tc>
        <w:tc>
          <w:tcPr>
            <w:tcW w:w="4111" w:type="dxa"/>
          </w:tcPr>
          <w:p w14:paraId="79932C6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任务类型</w:t>
            </w:r>
          </w:p>
          <w:p w14:paraId="1E1BBC7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请传编码，例如：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hint="eastAsia"/>
              </w:rPr>
              <w:t>取值请参考小节：任务类型</w:t>
            </w:r>
          </w:p>
        </w:tc>
      </w:tr>
      <w:tr w:rsidR="001C1BBC" w14:paraId="56CF273E" w14:textId="77777777">
        <w:tc>
          <w:tcPr>
            <w:tcW w:w="1985" w:type="dxa"/>
          </w:tcPr>
          <w:p w14:paraId="693F7F7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taskContent</w:t>
            </w:r>
          </w:p>
        </w:tc>
        <w:tc>
          <w:tcPr>
            <w:tcW w:w="1559" w:type="dxa"/>
          </w:tcPr>
          <w:p w14:paraId="440A6C4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EE8840F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191F09F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任务详情</w:t>
            </w:r>
          </w:p>
        </w:tc>
      </w:tr>
      <w:tr w:rsidR="001C1BBC" w14:paraId="128B4D8D" w14:textId="77777777">
        <w:tc>
          <w:tcPr>
            <w:tcW w:w="1985" w:type="dxa"/>
          </w:tcPr>
          <w:p w14:paraId="64216AC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taskTarget</w:t>
            </w:r>
          </w:p>
        </w:tc>
        <w:tc>
          <w:tcPr>
            <w:tcW w:w="1559" w:type="dxa"/>
          </w:tcPr>
          <w:p w14:paraId="710A851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BA1E9E0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D961AB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任务对象</w:t>
            </w:r>
          </w:p>
        </w:tc>
      </w:tr>
      <w:tr w:rsidR="001C1BBC" w14:paraId="3C93633E" w14:textId="77777777">
        <w:tc>
          <w:tcPr>
            <w:tcW w:w="1985" w:type="dxa"/>
          </w:tcPr>
          <w:p w14:paraId="052ACBC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requestId</w:t>
            </w:r>
          </w:p>
        </w:tc>
        <w:tc>
          <w:tcPr>
            <w:tcW w:w="1559" w:type="dxa"/>
          </w:tcPr>
          <w:p w14:paraId="55D7611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2B37442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97FF2D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</w:tbl>
    <w:p w14:paraId="7D530C39" w14:textId="77777777" w:rsidR="001C1BBC" w:rsidRDefault="001C1BBC">
      <w:pPr>
        <w:pStyle w:val="a0"/>
        <w:ind w:firstLine="420"/>
      </w:pPr>
    </w:p>
    <w:p w14:paraId="7608EA94" w14:textId="77777777" w:rsidR="001C1BBC" w:rsidRDefault="000F537A">
      <w:pPr>
        <w:pStyle w:val="5"/>
      </w:pPr>
      <w:r>
        <w:rPr>
          <w:rFonts w:hint="eastAsia"/>
        </w:rPr>
        <w:t>请求参数示例</w:t>
      </w:r>
    </w:p>
    <w:p w14:paraId="4F1C23FB" w14:textId="77777777" w:rsidR="001C1BBC" w:rsidRDefault="000F537A">
      <w:r>
        <w:pict w14:anchorId="0B3851CA">
          <v:shape id="_x0000_s1027" type="#_x0000_t202" style="width:442.5pt;height:327.3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487307E2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14:paraId="000235FB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"groupId": "XFDS",</w:t>
                  </w:r>
                </w:p>
                <w:p w14:paraId="6FDD9F98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"ts": 1488157961,</w:t>
                  </w:r>
                </w:p>
                <w:p w14:paraId="24407A0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"version": "1.0.0",</w:t>
                  </w:r>
                </w:p>
                <w:p w14:paraId="5895AD2A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"sign": "",</w:t>
                  </w:r>
                </w:p>
                <w:p w14:paraId="01210991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"invokedId": "10002",</w:t>
                  </w:r>
                </w:p>
                <w:p w14:paraId="6B78A2F7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"pageNo": 1,</w:t>
                  </w:r>
                </w:p>
                <w:p w14:paraId="0E10CCC7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"pageSize": 5,</w:t>
                  </w:r>
                </w:p>
                <w:p w14:paraId="358CB4A7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"targetGroupId": "XFDS",</w:t>
                  </w:r>
                </w:p>
                <w:p w14:paraId="71FB33A5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"oaId": "14321",</w:t>
                  </w:r>
                </w:p>
                <w:p w14:paraId="4CF93DFF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"signType": 1,</w:t>
                  </w:r>
                </w:p>
                <w:p w14:paraId="10CC3FA0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"signDateBegin": "2017-09-09",</w:t>
                  </w:r>
                </w:p>
                <w:p w14:paraId="06B1846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signDateEnd": "2017-09-09",</w:t>
                  </w:r>
                </w:p>
                <w:p w14:paraId="6330AAB2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"taskId": "10012",</w:t>
                  </w:r>
                </w:p>
                <w:p w14:paraId="5D115B9C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"taskType": "1",</w:t>
                  </w:r>
                </w:p>
                <w:p w14:paraId="7DF44D8E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"taskContent": "",</w:t>
                  </w:r>
                </w:p>
                <w:p w14:paraId="20503148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"taskTarget": "",</w:t>
                  </w:r>
                </w:p>
                <w:p w14:paraId="3F7F51D3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"requestId": 1009</w:t>
                  </w:r>
                </w:p>
                <w:p w14:paraId="1272EE1C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14:paraId="5E257592" w14:textId="77777777" w:rsidR="001C1BBC" w:rsidRDefault="001C1BB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wrap type="none"/>
            <w10:anchorlock/>
          </v:shape>
        </w:pict>
      </w:r>
    </w:p>
    <w:p w14:paraId="059D2389" w14:textId="77777777" w:rsidR="001C1BBC" w:rsidRDefault="001C1BBC"/>
    <w:p w14:paraId="7868FFF4" w14:textId="77777777" w:rsidR="001C1BBC" w:rsidRDefault="001C1BBC">
      <w:pPr>
        <w:pStyle w:val="a0"/>
        <w:ind w:firstLine="420"/>
      </w:pPr>
    </w:p>
    <w:p w14:paraId="6F3034E4" w14:textId="77777777" w:rsidR="001C1BBC" w:rsidRDefault="000F537A">
      <w:pPr>
        <w:pStyle w:val="5"/>
      </w:pPr>
      <w:r>
        <w:rPr>
          <w:rFonts w:hint="eastAsia"/>
        </w:rPr>
        <w:t>返回参数</w:t>
      </w:r>
    </w:p>
    <w:tbl>
      <w:tblPr>
        <w:tblStyle w:val="af0"/>
        <w:tblW w:w="8931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276"/>
        <w:gridCol w:w="4111"/>
      </w:tblGrid>
      <w:tr w:rsidR="001C1BBC" w14:paraId="4763643C" w14:textId="77777777">
        <w:tc>
          <w:tcPr>
            <w:tcW w:w="1985" w:type="dxa"/>
            <w:shd w:val="clear" w:color="auto" w:fill="A0A0A0"/>
          </w:tcPr>
          <w:p w14:paraId="2769F56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1559" w:type="dxa"/>
            <w:shd w:val="clear" w:color="auto" w:fill="A0A0A0"/>
          </w:tcPr>
          <w:p w14:paraId="26F863E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76" w:type="dxa"/>
            <w:shd w:val="clear" w:color="auto" w:fill="A0A0A0"/>
          </w:tcPr>
          <w:p w14:paraId="221CAB6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约束</w:t>
            </w:r>
          </w:p>
        </w:tc>
        <w:tc>
          <w:tcPr>
            <w:tcW w:w="4111" w:type="dxa"/>
            <w:shd w:val="clear" w:color="auto" w:fill="A0A0A0"/>
          </w:tcPr>
          <w:p w14:paraId="40E90B4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说明</w:t>
            </w:r>
          </w:p>
        </w:tc>
      </w:tr>
      <w:tr w:rsidR="001C1BBC" w14:paraId="49E626CA" w14:textId="77777777">
        <w:tc>
          <w:tcPr>
            <w:tcW w:w="1985" w:type="dxa"/>
          </w:tcPr>
          <w:p w14:paraId="4B0934C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lastRenderedPageBreak/>
              <w:t>c</w:t>
            </w:r>
            <w:r>
              <w:t>ode</w:t>
            </w:r>
          </w:p>
        </w:tc>
        <w:tc>
          <w:tcPr>
            <w:tcW w:w="1559" w:type="dxa"/>
          </w:tcPr>
          <w:p w14:paraId="3B3A8E1C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06A9D84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2529A686" w14:textId="77777777" w:rsidR="001C1BBC" w:rsidRDefault="000F537A">
            <w:pPr>
              <w:pStyle w:val="12"/>
              <w:ind w:firstLineChars="0" w:firstLine="0"/>
            </w:pPr>
            <w:r>
              <w:t>返回值</w:t>
            </w:r>
            <w:r>
              <w:rPr>
                <w:rFonts w:hint="eastAsia"/>
              </w:rPr>
              <w:t>10000</w:t>
            </w:r>
            <w:r>
              <w:rPr>
                <w:rFonts w:hint="eastAsia"/>
              </w:rPr>
              <w:t>为成功</w:t>
            </w:r>
          </w:p>
        </w:tc>
      </w:tr>
      <w:tr w:rsidR="001C1BBC" w14:paraId="3F81DD44" w14:textId="77777777">
        <w:tc>
          <w:tcPr>
            <w:tcW w:w="1985" w:type="dxa"/>
          </w:tcPr>
          <w:p w14:paraId="1D6AF17F" w14:textId="77777777" w:rsidR="001C1BBC" w:rsidRDefault="000F537A">
            <w:pPr>
              <w:pStyle w:val="12"/>
              <w:ind w:firstLineChars="0" w:firstLine="0"/>
            </w:pPr>
            <w:r>
              <w:t>message</w:t>
            </w:r>
          </w:p>
        </w:tc>
        <w:tc>
          <w:tcPr>
            <w:tcW w:w="1559" w:type="dxa"/>
          </w:tcPr>
          <w:p w14:paraId="2ABF4E0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8207766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60914145" w14:textId="77777777" w:rsidR="001C1BBC" w:rsidRDefault="000F537A">
            <w:pPr>
              <w:pStyle w:val="12"/>
              <w:ind w:firstLineChars="0" w:firstLine="0"/>
            </w:pPr>
            <w:r>
              <w:t>对返回值的说明</w:t>
            </w:r>
          </w:p>
        </w:tc>
      </w:tr>
      <w:tr w:rsidR="001C1BBC" w14:paraId="2DE13C42" w14:textId="77777777">
        <w:tc>
          <w:tcPr>
            <w:tcW w:w="1985" w:type="dxa"/>
            <w:tcBorders>
              <w:bottom w:val="single" w:sz="4" w:space="0" w:color="auto"/>
            </w:tcBorders>
          </w:tcPr>
          <w:p w14:paraId="7412547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E3E4B9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36E7BAD9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  <w:tcBorders>
              <w:bottom w:val="single" w:sz="4" w:space="0" w:color="auto"/>
            </w:tcBorders>
          </w:tcPr>
          <w:p w14:paraId="72F7F790" w14:textId="77777777" w:rsidR="001C1BBC" w:rsidRDefault="001C1BBC">
            <w:pPr>
              <w:pStyle w:val="12"/>
              <w:ind w:firstLineChars="0" w:firstLine="0"/>
            </w:pPr>
          </w:p>
        </w:tc>
      </w:tr>
      <w:tr w:rsidR="001C1BBC" w14:paraId="6641E15A" w14:textId="77777777">
        <w:tc>
          <w:tcPr>
            <w:tcW w:w="8931" w:type="dxa"/>
            <w:gridSpan w:val="4"/>
            <w:shd w:val="clear" w:color="auto" w:fill="E6E6E6"/>
          </w:tcPr>
          <w:p w14:paraId="34D18E0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</w:tr>
      <w:tr w:rsidR="001C1BBC" w14:paraId="2662564F" w14:textId="77777777">
        <w:tc>
          <w:tcPr>
            <w:tcW w:w="1985" w:type="dxa"/>
          </w:tcPr>
          <w:p w14:paraId="086F38D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total</w:t>
            </w:r>
          </w:p>
        </w:tc>
        <w:tc>
          <w:tcPr>
            <w:tcW w:w="1559" w:type="dxa"/>
          </w:tcPr>
          <w:p w14:paraId="2DE4C00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3BA805FE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37FAAA4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总记录数</w:t>
            </w:r>
          </w:p>
        </w:tc>
      </w:tr>
      <w:tr w:rsidR="001C1BBC" w14:paraId="0030BB12" w14:textId="77777777">
        <w:tc>
          <w:tcPr>
            <w:tcW w:w="1985" w:type="dxa"/>
          </w:tcPr>
          <w:p w14:paraId="2595CE3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rows</w:t>
            </w:r>
          </w:p>
        </w:tc>
        <w:tc>
          <w:tcPr>
            <w:tcW w:w="1559" w:type="dxa"/>
          </w:tcPr>
          <w:p w14:paraId="7F160D8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rows</w:t>
            </w:r>
          </w:p>
        </w:tc>
        <w:tc>
          <w:tcPr>
            <w:tcW w:w="1276" w:type="dxa"/>
          </w:tcPr>
          <w:p w14:paraId="0C12725A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3AB9AD0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数组</w:t>
            </w:r>
          </w:p>
        </w:tc>
      </w:tr>
      <w:tr w:rsidR="001C1BBC" w14:paraId="5DA2918E" w14:textId="77777777">
        <w:tc>
          <w:tcPr>
            <w:tcW w:w="8931" w:type="dxa"/>
            <w:gridSpan w:val="4"/>
            <w:shd w:val="clear" w:color="auto" w:fill="E6E6E6"/>
          </w:tcPr>
          <w:p w14:paraId="688551D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rows</w:t>
            </w:r>
          </w:p>
        </w:tc>
      </w:tr>
      <w:tr w:rsidR="001C1BBC" w14:paraId="583995FF" w14:textId="77777777">
        <w:tc>
          <w:tcPr>
            <w:tcW w:w="1985" w:type="dxa"/>
          </w:tcPr>
          <w:p w14:paraId="40B6EFF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targetGroupId</w:t>
            </w:r>
          </w:p>
        </w:tc>
        <w:tc>
          <w:tcPr>
            <w:tcW w:w="1559" w:type="dxa"/>
          </w:tcPr>
          <w:p w14:paraId="4521C355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3B4F6879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067C69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系统编码</w:t>
            </w:r>
          </w:p>
        </w:tc>
      </w:tr>
      <w:tr w:rsidR="001C1BBC" w14:paraId="0EA78441" w14:textId="77777777">
        <w:tc>
          <w:tcPr>
            <w:tcW w:w="1985" w:type="dxa"/>
          </w:tcPr>
          <w:p w14:paraId="343C321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59" w:type="dxa"/>
          </w:tcPr>
          <w:p w14:paraId="0459E5F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76" w:type="dxa"/>
          </w:tcPr>
          <w:p w14:paraId="07D7C6CB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BF2049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签到时返回的</w:t>
            </w:r>
            <w:r>
              <w:rPr>
                <w:rFonts w:hint="eastAsia"/>
              </w:rPr>
              <w:t>id</w:t>
            </w:r>
          </w:p>
        </w:tc>
      </w:tr>
      <w:tr w:rsidR="001C1BBC" w14:paraId="78230849" w14:textId="77777777">
        <w:tc>
          <w:tcPr>
            <w:tcW w:w="1985" w:type="dxa"/>
          </w:tcPr>
          <w:p w14:paraId="4B89724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oaId</w:t>
            </w:r>
          </w:p>
        </w:tc>
        <w:tc>
          <w:tcPr>
            <w:tcW w:w="1559" w:type="dxa"/>
          </w:tcPr>
          <w:p w14:paraId="72F1DE4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3E8B3B0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14250C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系统中的用户</w:t>
            </w:r>
            <w:r>
              <w:rPr>
                <w:rFonts w:hint="eastAsia"/>
              </w:rPr>
              <w:t>id</w:t>
            </w:r>
          </w:p>
        </w:tc>
      </w:tr>
      <w:tr w:rsidR="001C1BBC" w14:paraId="003B66D5" w14:textId="77777777">
        <w:tc>
          <w:tcPr>
            <w:tcW w:w="1985" w:type="dxa"/>
          </w:tcPr>
          <w:p w14:paraId="7301D8B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signType</w:t>
            </w:r>
          </w:p>
        </w:tc>
        <w:tc>
          <w:tcPr>
            <w:tcW w:w="1559" w:type="dxa"/>
          </w:tcPr>
          <w:p w14:paraId="28E402F5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4E522B13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14B48F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考勤签到，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外出签到</w:t>
            </w:r>
          </w:p>
        </w:tc>
      </w:tr>
      <w:tr w:rsidR="001C1BBC" w14:paraId="0165A341" w14:textId="77777777">
        <w:tc>
          <w:tcPr>
            <w:tcW w:w="1985" w:type="dxa"/>
          </w:tcPr>
          <w:p w14:paraId="01E49BD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reSignType</w:t>
            </w:r>
          </w:p>
        </w:tc>
        <w:tc>
          <w:tcPr>
            <w:tcW w:w="1559" w:type="dxa"/>
          </w:tcPr>
          <w:p w14:paraId="3A3B9C97" w14:textId="77777777" w:rsidR="001C1BBC" w:rsidRDefault="000F537A">
            <w:pPr>
              <w:pStyle w:val="12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276" w:type="dxa"/>
          </w:tcPr>
          <w:p w14:paraId="1BF31D05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8AD0A0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补卡类型，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补卡</w:t>
            </w:r>
          </w:p>
        </w:tc>
      </w:tr>
      <w:tr w:rsidR="001C1BBC" w14:paraId="0CF2B894" w14:textId="77777777">
        <w:tc>
          <w:tcPr>
            <w:tcW w:w="1985" w:type="dxa"/>
          </w:tcPr>
          <w:p w14:paraId="3334B4C1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signDate</w:t>
            </w:r>
          </w:p>
        </w:tc>
        <w:tc>
          <w:tcPr>
            <w:tcW w:w="1559" w:type="dxa"/>
          </w:tcPr>
          <w:p w14:paraId="0807162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2EA74F6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795AA7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签到日期</w:t>
            </w:r>
          </w:p>
          <w:p w14:paraId="53B9760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1980-01-01</w:t>
            </w:r>
            <w:r>
              <w:rPr>
                <w:rFonts w:hint="eastAsia"/>
              </w:rPr>
              <w:t>”</w:t>
            </w:r>
          </w:p>
        </w:tc>
      </w:tr>
      <w:tr w:rsidR="001C1BBC" w14:paraId="5F130D31" w14:textId="77777777">
        <w:tc>
          <w:tcPr>
            <w:tcW w:w="1985" w:type="dxa"/>
          </w:tcPr>
          <w:p w14:paraId="569FAFC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signTime</w:t>
            </w:r>
          </w:p>
        </w:tc>
        <w:tc>
          <w:tcPr>
            <w:tcW w:w="1559" w:type="dxa"/>
          </w:tcPr>
          <w:p w14:paraId="4728217D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999A654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68ED04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签到时间</w:t>
            </w:r>
          </w:p>
          <w:p w14:paraId="6FD87BD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格式“</w:t>
            </w:r>
            <w:r>
              <w:rPr>
                <w:rFonts w:hint="eastAsia"/>
              </w:rPr>
              <w:t>1980-01-01 10:00:00</w:t>
            </w:r>
            <w:r>
              <w:rPr>
                <w:rFonts w:hint="eastAsia"/>
              </w:rPr>
              <w:t>”</w:t>
            </w:r>
          </w:p>
        </w:tc>
      </w:tr>
      <w:tr w:rsidR="001C1BBC" w14:paraId="61132446" w14:textId="77777777">
        <w:tc>
          <w:tcPr>
            <w:tcW w:w="1985" w:type="dxa"/>
          </w:tcPr>
          <w:p w14:paraId="78EDEBD6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location</w:t>
            </w:r>
          </w:p>
        </w:tc>
        <w:tc>
          <w:tcPr>
            <w:tcW w:w="1559" w:type="dxa"/>
          </w:tcPr>
          <w:p w14:paraId="5A7D652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79F7A0B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C19B3CA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签到地点，文本地点</w:t>
            </w:r>
          </w:p>
        </w:tc>
      </w:tr>
      <w:tr w:rsidR="001C1BBC" w14:paraId="65836834" w14:textId="77777777">
        <w:tc>
          <w:tcPr>
            <w:tcW w:w="1985" w:type="dxa"/>
          </w:tcPr>
          <w:p w14:paraId="36636DBE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longitude</w:t>
            </w:r>
          </w:p>
        </w:tc>
        <w:tc>
          <w:tcPr>
            <w:tcW w:w="1559" w:type="dxa"/>
          </w:tcPr>
          <w:p w14:paraId="1F75E37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08A45D72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24A192A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经度</w:t>
            </w:r>
          </w:p>
        </w:tc>
      </w:tr>
      <w:tr w:rsidR="001C1BBC" w14:paraId="2CF3DCD7" w14:textId="77777777">
        <w:tc>
          <w:tcPr>
            <w:tcW w:w="1985" w:type="dxa"/>
          </w:tcPr>
          <w:p w14:paraId="7D418FC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latitude</w:t>
            </w:r>
          </w:p>
        </w:tc>
        <w:tc>
          <w:tcPr>
            <w:tcW w:w="1559" w:type="dxa"/>
          </w:tcPr>
          <w:p w14:paraId="57365714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5AB78FAD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F0FD1E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纬度</w:t>
            </w:r>
          </w:p>
        </w:tc>
      </w:tr>
      <w:tr w:rsidR="001C1BBC" w14:paraId="2ED99C66" w14:textId="77777777">
        <w:tc>
          <w:tcPr>
            <w:tcW w:w="1985" w:type="dxa"/>
          </w:tcPr>
          <w:p w14:paraId="226BE2B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taskId</w:t>
            </w:r>
          </w:p>
        </w:tc>
        <w:tc>
          <w:tcPr>
            <w:tcW w:w="1559" w:type="dxa"/>
          </w:tcPr>
          <w:p w14:paraId="1FE68D8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6AD07392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9EE87B9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传输数据的系统需要关联的任务</w:t>
            </w:r>
            <w:r>
              <w:rPr>
                <w:rFonts w:hint="eastAsia"/>
              </w:rPr>
              <w:t>id</w:t>
            </w:r>
          </w:p>
        </w:tc>
      </w:tr>
      <w:tr w:rsidR="001C1BBC" w14:paraId="19836E1E" w14:textId="77777777">
        <w:tc>
          <w:tcPr>
            <w:tcW w:w="1985" w:type="dxa"/>
          </w:tcPr>
          <w:p w14:paraId="6D51C6E0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taskType</w:t>
            </w:r>
          </w:p>
        </w:tc>
        <w:tc>
          <w:tcPr>
            <w:tcW w:w="1559" w:type="dxa"/>
          </w:tcPr>
          <w:p w14:paraId="754766B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4F3BCD73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4445885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任务类型</w:t>
            </w:r>
          </w:p>
          <w:p w14:paraId="3A8B9FEF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请传编码，例如：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szCs w:val="22"/>
                <w:lang w:bidi="ar"/>
              </w:rPr>
              <w:t>，</w:t>
            </w:r>
            <w:r>
              <w:rPr>
                <w:rFonts w:hint="eastAsia"/>
              </w:rPr>
              <w:t>取值请参考小节：任务类型</w:t>
            </w:r>
          </w:p>
        </w:tc>
      </w:tr>
      <w:tr w:rsidR="001C1BBC" w14:paraId="6682E4E6" w14:textId="77777777">
        <w:tc>
          <w:tcPr>
            <w:tcW w:w="1985" w:type="dxa"/>
          </w:tcPr>
          <w:p w14:paraId="622423A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lastRenderedPageBreak/>
              <w:t>taskContent</w:t>
            </w:r>
          </w:p>
        </w:tc>
        <w:tc>
          <w:tcPr>
            <w:tcW w:w="1559" w:type="dxa"/>
          </w:tcPr>
          <w:p w14:paraId="1F78A4B2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72531122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77C548B3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任务详情</w:t>
            </w:r>
          </w:p>
        </w:tc>
      </w:tr>
      <w:tr w:rsidR="001C1BBC" w14:paraId="71CED3DF" w14:textId="77777777">
        <w:tc>
          <w:tcPr>
            <w:tcW w:w="1985" w:type="dxa"/>
          </w:tcPr>
          <w:p w14:paraId="46943EB8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requestId</w:t>
            </w:r>
          </w:p>
        </w:tc>
        <w:tc>
          <w:tcPr>
            <w:tcW w:w="1559" w:type="dxa"/>
          </w:tcPr>
          <w:p w14:paraId="4036F9A7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14:paraId="18144939" w14:textId="77777777" w:rsidR="001C1BBC" w:rsidRDefault="001C1BBC">
            <w:pPr>
              <w:pStyle w:val="12"/>
              <w:ind w:firstLineChars="0" w:firstLine="0"/>
            </w:pPr>
          </w:p>
        </w:tc>
        <w:tc>
          <w:tcPr>
            <w:tcW w:w="4111" w:type="dxa"/>
          </w:tcPr>
          <w:p w14:paraId="5D49C31B" w14:textId="77777777" w:rsidR="001C1BBC" w:rsidRDefault="000F537A">
            <w:pPr>
              <w:pStyle w:val="12"/>
              <w:ind w:firstLineChars="0" w:firstLine="0"/>
            </w:pPr>
            <w:r>
              <w:rPr>
                <w:rFonts w:hint="eastAsia"/>
              </w:rPr>
              <w:t>oa</w:t>
            </w:r>
            <w:r>
              <w:rPr>
                <w:rFonts w:hint="eastAsia"/>
              </w:rPr>
              <w:t>流程</w:t>
            </w:r>
            <w:r>
              <w:rPr>
                <w:rFonts w:hint="eastAsia"/>
              </w:rPr>
              <w:t>id</w:t>
            </w:r>
          </w:p>
        </w:tc>
      </w:tr>
    </w:tbl>
    <w:p w14:paraId="26A315E3" w14:textId="77777777" w:rsidR="001C1BBC" w:rsidRDefault="001C1BBC"/>
    <w:p w14:paraId="598B7350" w14:textId="77777777" w:rsidR="001C1BBC" w:rsidRDefault="000F537A">
      <w:pPr>
        <w:pStyle w:val="5"/>
      </w:pPr>
      <w:r>
        <w:rPr>
          <w:rFonts w:hint="eastAsia"/>
        </w:rPr>
        <w:t>返回参数示例</w:t>
      </w:r>
    </w:p>
    <w:p w14:paraId="55D3B9B3" w14:textId="77777777" w:rsidR="001C1BBC" w:rsidRDefault="001C1BBC">
      <w:pPr>
        <w:pStyle w:val="a0"/>
        <w:ind w:firstLine="420"/>
      </w:pPr>
    </w:p>
    <w:p w14:paraId="3687E89C" w14:textId="77777777" w:rsidR="001C1BBC" w:rsidRDefault="000F537A">
      <w:r>
        <w:pict w14:anchorId="2DD4ECA1">
          <v:shape id="_x0000_s1026" type="#_x0000_t202" style="width:442.5pt;height:308.5pt;mso-left-percent:-10001;mso-top-percent:-10001;mso-position-horizontal:absolute;mso-position-horizontal-relative:char;mso-position-vertical:absolute;mso-position-vertical-relative:line;mso-left-percent:-10001;mso-top-percent:-10001">
            <v:textbox>
              <w:txbxContent>
                <w:p w14:paraId="7FD82E60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{</w:t>
                  </w:r>
                </w:p>
                <w:p w14:paraId="23781C00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"groupId": "XFDS",</w:t>
                  </w:r>
                </w:p>
                <w:p w14:paraId="51D7010B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"ts": 1488157961,</w:t>
                  </w:r>
                </w:p>
                <w:p w14:paraId="404FE30E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"version": "1.0.0",</w:t>
                  </w:r>
                </w:p>
                <w:p w14:paraId="53C664AE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"sign": "",</w:t>
                  </w:r>
                </w:p>
                <w:p w14:paraId="7D1143D2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"invokedId": "10002",</w:t>
                  </w:r>
                </w:p>
                <w:p w14:paraId="1A63BC9D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"pageNo": 1,</w:t>
                  </w:r>
                </w:p>
                <w:p w14:paraId="7F47871B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"pageSize": 5,</w:t>
                  </w:r>
                </w:p>
                <w:p w14:paraId="76172039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"targetGroupId": "XFDS",</w:t>
                  </w:r>
                </w:p>
                <w:p w14:paraId="703C3000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"oaId": "14321",</w:t>
                  </w:r>
                </w:p>
                <w:p w14:paraId="500A7599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"signType": 1,</w:t>
                  </w:r>
                </w:p>
                <w:p w14:paraId="3C4E435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"signDateBegin": "2017-</w:t>
                  </w: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09-09",</w:t>
                  </w:r>
                </w:p>
                <w:p w14:paraId="2179B1B4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"signDateEnd": "2017-09-09",</w:t>
                  </w:r>
                </w:p>
                <w:p w14:paraId="54A3051B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"taskId": "10012",</w:t>
                  </w:r>
                </w:p>
                <w:p w14:paraId="0D07B7ED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"taskType": "1",</w:t>
                  </w:r>
                </w:p>
                <w:p w14:paraId="7C27ADC6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"taskContent": "",</w:t>
                  </w:r>
                </w:p>
                <w:p w14:paraId="19428B5B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"taskTarget": "",</w:t>
                  </w:r>
                </w:p>
                <w:p w14:paraId="28E8D071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 xml:space="preserve">    "requestId": 1009</w:t>
                  </w:r>
                </w:p>
                <w:p w14:paraId="0691433D" w14:textId="77777777" w:rsidR="001C1BBC" w:rsidRDefault="000F537A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  <w:r>
                    <w:rPr>
                      <w:rFonts w:ascii="Courier New" w:hAnsi="Courier New" w:cs="Courier New"/>
                      <w:sz w:val="18"/>
                      <w:szCs w:val="18"/>
                    </w:rPr>
                    <w:t>}</w:t>
                  </w:r>
                </w:p>
                <w:p w14:paraId="0DCD39E1" w14:textId="77777777" w:rsidR="001C1BBC" w:rsidRDefault="001C1BBC">
                  <w:pPr>
                    <w:rPr>
                      <w:rFonts w:ascii="Courier New" w:hAnsi="Courier New" w:cs="Courier New"/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16F387AF" w14:textId="77777777" w:rsidR="001C1BBC" w:rsidRDefault="001C1BBC"/>
    <w:p w14:paraId="17A90457" w14:textId="77777777" w:rsidR="001C1BBC" w:rsidRDefault="000F537A">
      <w:pPr>
        <w:pStyle w:val="2"/>
      </w:pPr>
      <w:bookmarkStart w:id="33" w:name="_Toc14399"/>
      <w:r>
        <w:rPr>
          <w:rFonts w:hint="eastAsia"/>
        </w:rPr>
        <w:t>字典表</w:t>
      </w:r>
      <w:bookmarkEnd w:id="33"/>
    </w:p>
    <w:p w14:paraId="4A18472F" w14:textId="77777777" w:rsidR="001C1BBC" w:rsidRDefault="000F537A">
      <w:pPr>
        <w:pStyle w:val="3"/>
      </w:pPr>
      <w:bookmarkStart w:id="34" w:name="_Toc20195"/>
      <w:r>
        <w:rPr>
          <w:rFonts w:hint="eastAsia"/>
        </w:rPr>
        <w:t>签到类型</w:t>
      </w:r>
      <w:r>
        <w:rPr>
          <w:rFonts w:hint="eastAsia"/>
        </w:rPr>
        <w:t>signType</w:t>
      </w:r>
      <w:bookmarkEnd w:id="34"/>
    </w:p>
    <w:tbl>
      <w:tblPr>
        <w:tblW w:w="5235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7"/>
        <w:gridCol w:w="3708"/>
      </w:tblGrid>
      <w:tr w:rsidR="001C1BBC" w14:paraId="6C3E04D3" w14:textId="77777777">
        <w:trPr>
          <w:trHeight w:val="345"/>
          <w:jc w:val="center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06FBE27" w14:textId="77777777" w:rsidR="001C1BBC" w:rsidRDefault="000F537A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编码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E9D1B" w14:textId="77777777" w:rsidR="001C1BBC" w:rsidRDefault="000F537A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类型</w:t>
            </w:r>
          </w:p>
        </w:tc>
      </w:tr>
      <w:tr w:rsidR="001C1BBC" w14:paraId="0F2C9AA0" w14:textId="77777777">
        <w:trPr>
          <w:trHeight w:val="320"/>
          <w:jc w:val="center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4C01C6" w14:textId="77777777" w:rsidR="001C1BBC" w:rsidRDefault="000F537A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ECCACA" w14:textId="77777777" w:rsidR="001C1BBC" w:rsidRDefault="000F537A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考勤打卡</w:t>
            </w:r>
          </w:p>
        </w:tc>
      </w:tr>
      <w:tr w:rsidR="001C1BBC" w14:paraId="73097E73" w14:textId="77777777">
        <w:trPr>
          <w:trHeight w:val="345"/>
          <w:jc w:val="center"/>
        </w:trPr>
        <w:tc>
          <w:tcPr>
            <w:tcW w:w="15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34AD8A" w14:textId="77777777" w:rsidR="001C1BBC" w:rsidRDefault="000F537A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8F25090" w14:textId="77777777" w:rsidR="001C1BBC" w:rsidRDefault="000F537A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外出签到</w:t>
            </w:r>
          </w:p>
        </w:tc>
      </w:tr>
    </w:tbl>
    <w:p w14:paraId="4E44EF52" w14:textId="77777777" w:rsidR="001C1BBC" w:rsidRDefault="001C1BBC">
      <w:pPr>
        <w:pStyle w:val="a0"/>
        <w:ind w:firstLine="420"/>
      </w:pPr>
    </w:p>
    <w:p w14:paraId="459E0C35" w14:textId="77777777" w:rsidR="001C1BBC" w:rsidRDefault="000F537A">
      <w:pPr>
        <w:pStyle w:val="3"/>
      </w:pPr>
      <w:bookmarkStart w:id="35" w:name="_Toc15228"/>
      <w:r>
        <w:rPr>
          <w:rFonts w:hint="eastAsia"/>
        </w:rPr>
        <w:t>任务类型</w:t>
      </w:r>
      <w:r>
        <w:rPr>
          <w:rFonts w:hint="eastAsia"/>
        </w:rPr>
        <w:t>taskType</w:t>
      </w:r>
      <w:bookmarkEnd w:id="35"/>
    </w:p>
    <w:p w14:paraId="5B472AEA" w14:textId="77777777" w:rsidR="001C1BBC" w:rsidRDefault="001C1BBC"/>
    <w:tbl>
      <w:tblPr>
        <w:tblW w:w="6600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3525"/>
        <w:gridCol w:w="1710"/>
      </w:tblGrid>
      <w:tr w:rsidR="001C1BBC" w14:paraId="4730C91C" w14:textId="77777777">
        <w:trPr>
          <w:trHeight w:val="345"/>
          <w:jc w:val="center"/>
        </w:trPr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4462ECB" w14:textId="77777777" w:rsidR="001C1BBC" w:rsidRDefault="000F537A">
            <w:pPr>
              <w:widowControl/>
              <w:jc w:val="center"/>
              <w:textAlignment w:val="bottom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分类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7E0F25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任务类型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617B969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编码</w:t>
            </w:r>
          </w:p>
        </w:tc>
      </w:tr>
      <w:tr w:rsidR="001C1BBC" w14:paraId="38A06235" w14:textId="77777777">
        <w:trPr>
          <w:trHeight w:val="345"/>
          <w:jc w:val="center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A01A74" w14:textId="77777777" w:rsidR="001C1BBC" w:rsidRDefault="000F537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通用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23A177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上班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3F63D74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</w:t>
            </w:r>
          </w:p>
        </w:tc>
      </w:tr>
      <w:tr w:rsidR="001C1BBC" w14:paraId="13889BF7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E467A3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68D6FF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下班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50CB500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2</w:t>
            </w:r>
          </w:p>
        </w:tc>
      </w:tr>
      <w:tr w:rsidR="001C1BBC" w14:paraId="5AF3D7C2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D419D6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F00F0B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培训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会议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7DECD7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3</w:t>
            </w:r>
          </w:p>
        </w:tc>
      </w:tr>
      <w:tr w:rsidR="001C1BBC" w14:paraId="44CA049B" w14:textId="77777777">
        <w:trPr>
          <w:trHeight w:val="345"/>
          <w:jc w:val="center"/>
        </w:trPr>
        <w:tc>
          <w:tcPr>
            <w:tcW w:w="136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7A91DA5" w14:textId="77777777" w:rsidR="001C1BBC" w:rsidRDefault="000F537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业务</w:t>
            </w: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DE31990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二媒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门店跟进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C585BE3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101</w:t>
            </w:r>
          </w:p>
        </w:tc>
      </w:tr>
      <w:tr w:rsidR="001C1BBC" w14:paraId="35CF1136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1F92CA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4F191C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二媒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经纪人跟进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833D2F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102</w:t>
            </w:r>
          </w:p>
        </w:tc>
      </w:tr>
      <w:tr w:rsidR="001C1BBC" w14:paraId="22DCD4FA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415FD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C6ECA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二电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空看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7131A18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103</w:t>
            </w:r>
          </w:p>
        </w:tc>
      </w:tr>
      <w:tr w:rsidR="001C1BBC" w14:paraId="555173B2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E32E86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7C8AE6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二电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收钥匙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EE94037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104</w:t>
            </w:r>
          </w:p>
        </w:tc>
      </w:tr>
      <w:tr w:rsidR="001C1BBC" w14:paraId="2B8FA2A9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04BDB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FAE261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二电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谈独家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谈价格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0CB8A90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105</w:t>
            </w:r>
          </w:p>
        </w:tc>
      </w:tr>
      <w:tr w:rsidR="001C1BBC" w14:paraId="19187BAF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05FF9E6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D02B17D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二电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开发驻守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派报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楼盘采集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5FE672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106</w:t>
            </w:r>
          </w:p>
        </w:tc>
      </w:tr>
      <w:tr w:rsidR="001C1BBC" w14:paraId="4D260D04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4D9B00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403234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二电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过户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物业交割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面签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查档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8D2E19C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107</w:t>
            </w:r>
          </w:p>
        </w:tc>
      </w:tr>
      <w:tr w:rsidR="001C1BBC" w14:paraId="51B328F4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CE294B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131017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租房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催款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5D2723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108</w:t>
            </w:r>
          </w:p>
        </w:tc>
      </w:tr>
      <w:tr w:rsidR="001C1BBC" w14:paraId="4B91EFA2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36FE2B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C1962F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租房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维修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EAB4564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109</w:t>
            </w:r>
          </w:p>
        </w:tc>
      </w:tr>
      <w:tr w:rsidR="001C1BBC" w14:paraId="7653667F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8A2FFAE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378A47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租房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保洁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C0BE5A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110</w:t>
            </w:r>
          </w:p>
        </w:tc>
      </w:tr>
      <w:tr w:rsidR="001C1BBC" w14:paraId="52172762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90143D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655CF9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租房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处理纠纷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AC9D31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111</w:t>
            </w:r>
          </w:p>
        </w:tc>
      </w:tr>
      <w:tr w:rsidR="001C1BBC" w14:paraId="5CEAF4C1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D4EB87C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085DBE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租房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办理解约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00FCB1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112</w:t>
            </w:r>
          </w:p>
        </w:tc>
      </w:tr>
      <w:tr w:rsidR="001C1BBC" w14:paraId="71E25385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BC83E1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1C1A91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银行面签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3FF9E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113</w:t>
            </w:r>
          </w:p>
        </w:tc>
      </w:tr>
      <w:tr w:rsidR="001C1BBC" w14:paraId="7025EC1C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AB10BA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AD6957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公积金面签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初审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复审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2AF0A2B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114</w:t>
            </w:r>
          </w:p>
        </w:tc>
      </w:tr>
      <w:tr w:rsidR="001C1BBC" w14:paraId="74496142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DFDBDD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02AA7E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银行送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取材料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D536B55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115</w:t>
            </w:r>
          </w:p>
        </w:tc>
      </w:tr>
      <w:tr w:rsidR="001C1BBC" w14:paraId="4E6B3012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E2528D2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9BE645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房产证抵押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不动产证抵押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1DDA0B6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116</w:t>
            </w:r>
          </w:p>
        </w:tc>
      </w:tr>
      <w:tr w:rsidR="001C1BBC" w14:paraId="408CC9F4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00719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BCF46B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领他项权证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FF97867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117</w:t>
            </w:r>
          </w:p>
        </w:tc>
      </w:tr>
      <w:tr w:rsidR="001C1BBC" w14:paraId="6DD9DF90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2C7ADE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727FB2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办理公证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899C2FA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118</w:t>
            </w:r>
          </w:p>
        </w:tc>
      </w:tr>
      <w:tr w:rsidR="001C1BBC" w14:paraId="18DDE383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6282FC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47D823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下店陪谈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F3B8158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119</w:t>
            </w:r>
          </w:p>
        </w:tc>
      </w:tr>
      <w:tr w:rsidR="001C1BBC" w14:paraId="3B160275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6DEA90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ACC6535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面谈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3ACBA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120</w:t>
            </w:r>
          </w:p>
        </w:tc>
      </w:tr>
      <w:tr w:rsidR="001C1BBC" w14:paraId="6B571580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6926C2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0BBAB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过户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税费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2C44C6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121</w:t>
            </w:r>
          </w:p>
        </w:tc>
      </w:tr>
      <w:tr w:rsidR="001C1BBC" w14:paraId="425E60DE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6E0CAD6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D2269E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陪同还款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120620D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122</w:t>
            </w:r>
          </w:p>
        </w:tc>
      </w:tr>
      <w:tr w:rsidR="001C1BBC" w14:paraId="6CEA0A37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B6FDD0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33F43F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办理资金监管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解冻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2DED01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123</w:t>
            </w:r>
          </w:p>
        </w:tc>
      </w:tr>
      <w:tr w:rsidR="001C1BBC" w14:paraId="0AFB6023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96CB6D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0700B8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陪同解押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B370CD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124</w:t>
            </w:r>
          </w:p>
        </w:tc>
      </w:tr>
      <w:tr w:rsidR="001C1BBC" w14:paraId="727EC725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3D556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03C2E0A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做产调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FBF21C1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125</w:t>
            </w:r>
          </w:p>
        </w:tc>
      </w:tr>
      <w:tr w:rsidR="001C1BBC" w14:paraId="227D9459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AAD513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8BCEC7B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陪打流水或者征信报告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2C8F576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126</w:t>
            </w:r>
          </w:p>
        </w:tc>
      </w:tr>
      <w:tr w:rsidR="001C1BBC" w14:paraId="04DD5512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B0E423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2CE956" w14:textId="77777777" w:rsidR="001C1BBC" w:rsidRDefault="000F537A">
            <w:pPr>
              <w:widowControl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陪同外借证件客户办事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5003AD1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127</w:t>
            </w:r>
          </w:p>
        </w:tc>
      </w:tr>
      <w:tr w:rsidR="001C1BBC" w14:paraId="24B33B79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A1551A8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EA63C2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家居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外出拜访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101FF7D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128</w:t>
            </w:r>
          </w:p>
        </w:tc>
      </w:tr>
      <w:tr w:rsidR="001C1BBC" w14:paraId="774B27D0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AFD5B5D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A6C06C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家居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外出提案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30CD91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129</w:t>
            </w:r>
          </w:p>
        </w:tc>
      </w:tr>
      <w:tr w:rsidR="001C1BBC" w14:paraId="14F0C848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9434562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C98CF4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家居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外出洽谈方案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3314A01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130</w:t>
            </w:r>
          </w:p>
        </w:tc>
      </w:tr>
      <w:tr w:rsidR="001C1BBC" w14:paraId="2D938DA8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40234F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B978489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家居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外出维护服务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EC458E7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131</w:t>
            </w:r>
          </w:p>
        </w:tc>
      </w:tr>
      <w:tr w:rsidR="001C1BBC" w14:paraId="05994650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E238D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969093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二电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租房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实勘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234FB4B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132</w:t>
            </w:r>
          </w:p>
        </w:tc>
      </w:tr>
      <w:tr w:rsidR="001C1BBC" w14:paraId="4F4BE6C4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2B2B46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280FD1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二电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租房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带看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陪看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6F3BAA4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133</w:t>
            </w:r>
          </w:p>
        </w:tc>
      </w:tr>
      <w:tr w:rsidR="001C1BBC" w14:paraId="174F19A8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E0C818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36900DC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二电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租房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金融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/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家居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外出签约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E52BDFC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134</w:t>
            </w:r>
          </w:p>
        </w:tc>
      </w:tr>
      <w:tr w:rsidR="001C1BBC" w14:paraId="5E285B4E" w14:textId="77777777">
        <w:trPr>
          <w:trHeight w:val="345"/>
          <w:jc w:val="center"/>
        </w:trPr>
        <w:tc>
          <w:tcPr>
            <w:tcW w:w="136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9802D8" w14:textId="77777777" w:rsidR="001C1BBC" w:rsidRDefault="001C1BBC">
            <w:pPr>
              <w:jc w:val="center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  <w:tc>
          <w:tcPr>
            <w:tcW w:w="3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B1F6E0" w14:textId="77777777" w:rsidR="001C1BBC" w:rsidRDefault="000F537A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FF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业务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-</w:t>
            </w:r>
            <w:r>
              <w:rPr>
                <w:rFonts w:ascii="微软雅黑" w:eastAsia="微软雅黑" w:hAnsi="微软雅黑" w:cs="微软雅黑" w:hint="eastAsia"/>
                <w:color w:val="FF0000"/>
                <w:kern w:val="0"/>
                <w:szCs w:val="21"/>
                <w:lang w:bidi="ar"/>
              </w:rPr>
              <w:t>其他事务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058EA7C" w14:textId="77777777" w:rsidR="001C1BBC" w:rsidRDefault="000F537A">
            <w:pPr>
              <w:widowControl/>
              <w:jc w:val="left"/>
              <w:textAlignment w:val="bottom"/>
              <w:rPr>
                <w:rFonts w:ascii="微软雅黑" w:eastAsia="微软雅黑" w:hAnsi="微软雅黑" w:cs="微软雅黑"/>
                <w:color w:val="000000"/>
                <w:kern w:val="0"/>
                <w:szCs w:val="21"/>
                <w:lang w:bidi="ar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Cs w:val="21"/>
                <w:lang w:bidi="ar"/>
              </w:rPr>
              <w:t>9999</w:t>
            </w:r>
          </w:p>
        </w:tc>
      </w:tr>
    </w:tbl>
    <w:p w14:paraId="4D43AB62" w14:textId="77777777" w:rsidR="001C1BBC" w:rsidRDefault="001C1BBC"/>
    <w:sectPr w:rsidR="001C1BBC">
      <w:headerReference w:type="even" r:id="rId17"/>
      <w:footerReference w:type="default" r:id="rId18"/>
      <w:pgSz w:w="11906" w:h="16838"/>
      <w:pgMar w:top="1418" w:right="1418" w:bottom="1418" w:left="1418" w:header="851" w:footer="992" w:gutter="0"/>
      <w:pgNumType w:start="1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3" w:author="yl" w:date="2017-03-03T10:48:00Z" w:initials="y">
    <w:p w14:paraId="5A83D728" w14:textId="77777777" w:rsidR="001C1BBC" w:rsidRDefault="000F537A">
      <w:pPr>
        <w:pStyle w:val="a5"/>
      </w:pPr>
      <w:r>
        <w:rPr>
          <w:rFonts w:hint="eastAsia"/>
        </w:rPr>
        <w:t>删除。打卡不返回此字段。</w:t>
      </w:r>
    </w:p>
  </w:comment>
  <w:comment w:id="24" w:author="yl" w:date="2017-03-03T10:48:00Z" w:initials="y">
    <w:p w14:paraId="0EE20B93" w14:textId="77777777" w:rsidR="001C1BBC" w:rsidRDefault="000F537A">
      <w:pPr>
        <w:pStyle w:val="a5"/>
      </w:pPr>
      <w:r>
        <w:rPr>
          <w:rFonts w:hint="eastAsia"/>
        </w:rPr>
        <w:t>删除。不需要返回此字段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A83D728" w15:done="0"/>
  <w15:commentEx w15:paraId="0EE20B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1789F64" w14:textId="77777777" w:rsidR="000F537A" w:rsidRDefault="000F537A">
      <w:r>
        <w:separator/>
      </w:r>
    </w:p>
  </w:endnote>
  <w:endnote w:type="continuationSeparator" w:id="0">
    <w:p w14:paraId="769C96E2" w14:textId="77777777" w:rsidR="000F537A" w:rsidRDefault="000F5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iti SC Light">
    <w:altName w:val="微软雅黑"/>
    <w:charset w:val="50"/>
    <w:family w:val="auto"/>
    <w:pitch w:val="default"/>
    <w:sig w:usb0="00000000" w:usb1="00000000" w:usb2="00000010" w:usb3="00000000" w:csb0="003E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7830C" w14:textId="77777777" w:rsidR="001C1BBC" w:rsidRDefault="001C1BBC">
    <w:pPr>
      <w:pStyle w:val="a8"/>
      <w:spacing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61DD5" w14:textId="77777777" w:rsidR="001C1BBC" w:rsidRDefault="000F537A">
    <w:pPr>
      <w:pStyle w:val="a8"/>
      <w:pBdr>
        <w:top w:val="single" w:sz="4" w:space="0" w:color="auto"/>
      </w:pBdr>
      <w:spacing w:after="120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213F9">
      <w:rPr>
        <w:noProof/>
      </w:rPr>
      <w:t>2</w:t>
    </w:r>
    <w:r>
      <w:fldChar w:fldCharType="end"/>
    </w:r>
    <w:r>
      <w:t xml:space="preserve"> -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C2E158" w14:textId="77777777" w:rsidR="001C1BBC" w:rsidRDefault="001C1BBC">
    <w:pPr>
      <w:pStyle w:val="a8"/>
      <w:spacing w:after="12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1DC639" w14:textId="77777777" w:rsidR="001C1BBC" w:rsidRDefault="000F537A">
    <w:pPr>
      <w:pStyle w:val="a8"/>
      <w:tabs>
        <w:tab w:val="clear" w:pos="4153"/>
        <w:tab w:val="clear" w:pos="8306"/>
        <w:tab w:val="left" w:pos="7405"/>
      </w:tabs>
      <w:ind w:right="198"/>
      <w:jc w:val="both"/>
    </w:pPr>
    <w:r>
      <w:rPr>
        <w:sz w:val="20"/>
      </w:rPr>
      <w:pict w14:anchorId="5A31604E">
        <v:line id="Line 4" o:spid="_x0000_s2049" style="position:absolute;left:0;text-align:left;z-index:251658240;mso-width-relative:page;mso-height-relative:page" from="0,-6.6pt" to="477pt,-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"/>
      </w:pict>
    </w:r>
    <w:r>
      <w:tab/>
    </w:r>
    <w:r>
      <w:rPr>
        <w:rFonts w:hint="eastAsia"/>
        <w:kern w:val="0"/>
        <w:szCs w:val="21"/>
      </w:rPr>
      <w:t>第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B213F9">
      <w:rPr>
        <w:noProof/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页共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SECTIONPAGES  </w:instrText>
    </w:r>
    <w:r>
      <w:rPr>
        <w:kern w:val="0"/>
        <w:szCs w:val="21"/>
      </w:rPr>
      <w:fldChar w:fldCharType="separate"/>
    </w:r>
    <w:r w:rsidR="00B213F9">
      <w:rPr>
        <w:noProof/>
        <w:kern w:val="0"/>
        <w:szCs w:val="21"/>
      </w:rPr>
      <w:t>15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75FFA6" w14:textId="77777777" w:rsidR="000F537A" w:rsidRDefault="000F537A">
      <w:r>
        <w:separator/>
      </w:r>
    </w:p>
  </w:footnote>
  <w:footnote w:type="continuationSeparator" w:id="0">
    <w:p w14:paraId="664E8883" w14:textId="77777777" w:rsidR="000F537A" w:rsidRDefault="000F53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496C9" w14:textId="77777777" w:rsidR="001C1BBC" w:rsidRDefault="000F537A">
    <w:r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PAGE </w:instrText>
    </w:r>
    <w:r>
      <w:rPr>
        <w:rStyle w:val="ab"/>
        <w:sz w:val="18"/>
        <w:szCs w:val="18"/>
      </w:rPr>
      <w:fldChar w:fldCharType="separate"/>
    </w:r>
    <w:r>
      <w:rPr>
        <w:rStyle w:val="ab"/>
        <w:sz w:val="18"/>
        <w:szCs w:val="18"/>
      </w:rPr>
      <w:t>6</w:t>
    </w:r>
    <w:r>
      <w:rPr>
        <w:rStyle w:val="ab"/>
        <w:sz w:val="18"/>
        <w:szCs w:val="18"/>
      </w:rPr>
      <w:fldChar w:fldCharType="end"/>
    </w:r>
    <w:r>
      <w:rPr>
        <w:rStyle w:val="ab"/>
        <w:sz w:val="18"/>
        <w:szCs w:val="18"/>
      </w:rPr>
      <w:fldChar w:fldCharType="begin"/>
    </w:r>
    <w:r>
      <w:rPr>
        <w:rStyle w:val="ab"/>
        <w:sz w:val="18"/>
        <w:szCs w:val="18"/>
      </w:rPr>
      <w:instrText xml:space="preserve"> NUMPAGES </w:instrText>
    </w:r>
    <w:r>
      <w:rPr>
        <w:rStyle w:val="ab"/>
        <w:sz w:val="18"/>
        <w:szCs w:val="18"/>
      </w:rPr>
      <w:fldChar w:fldCharType="separate"/>
    </w:r>
    <w:r>
      <w:rPr>
        <w:rStyle w:val="ab"/>
        <w:sz w:val="18"/>
        <w:szCs w:val="18"/>
      </w:rPr>
      <w:t>28</w:t>
    </w:r>
    <w:r>
      <w:rPr>
        <w:rStyle w:val="ab"/>
        <w:sz w:val="18"/>
        <w:szCs w:val="18"/>
      </w:rPr>
      <w:fldChar w:fldCharType="end"/>
    </w:r>
  </w:p>
  <w:p w14:paraId="09997690" w14:textId="77777777" w:rsidR="001C1BBC" w:rsidRDefault="001C1BBC"/>
  <w:p w14:paraId="5F66281C" w14:textId="77777777" w:rsidR="001C1BBC" w:rsidRDefault="001C1BB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2B2D17" w14:textId="77777777" w:rsidR="001C1BBC" w:rsidRDefault="000F537A">
    <w:pPr>
      <w:pStyle w:val="a9"/>
      <w:tabs>
        <w:tab w:val="clear" w:pos="4153"/>
        <w:tab w:val="clear" w:pos="8306"/>
        <w:tab w:val="left" w:pos="6390"/>
      </w:tabs>
      <w:jc w:val="both"/>
    </w:pPr>
    <w:r>
      <w:rPr>
        <w:kern w:val="0"/>
        <w:szCs w:val="21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EE1609" w14:textId="77777777" w:rsidR="001C1BBC" w:rsidRDefault="001C1BBC">
    <w:pPr>
      <w:pStyle w:val="a9"/>
      <w:spacing w:after="1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E6951D" w14:textId="77777777" w:rsidR="001C1BBC" w:rsidRDefault="001C1BB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5755D3"/>
    <w:multiLevelType w:val="multilevel"/>
    <w:tmpl w:val="1D5755D3"/>
    <w:lvl w:ilvl="0">
      <w:start w:val="1"/>
      <w:numFmt w:val="bullet"/>
      <w:pStyle w:val="ItemList"/>
      <w:lvlText w:val=""/>
      <w:lvlJc w:val="left"/>
      <w:pPr>
        <w:tabs>
          <w:tab w:val="left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w w:val="100"/>
        <w:position w:val="2"/>
        <w:sz w:val="16"/>
        <w:szCs w:val="16"/>
        <w:vertAlign w:val="baseline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5A3F7E7A"/>
    <w:multiLevelType w:val="multilevel"/>
    <w:tmpl w:val="5A3F7E7A"/>
    <w:lvl w:ilvl="0">
      <w:start w:val="1"/>
      <w:numFmt w:val="decimal"/>
      <w:pStyle w:val="1"/>
      <w:suff w:val="nothing"/>
      <w:lvlText w:val="%1 "/>
      <w:lvlJc w:val="left"/>
      <w:pPr>
        <w:ind w:left="142" w:firstLine="0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10"/>
      <w:lvlText w:val="%7） "/>
      <w:lvlJc w:val="left"/>
      <w:pPr>
        <w:tabs>
          <w:tab w:val="left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50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5D8"/>
    <w:rsid w:val="00001854"/>
    <w:rsid w:val="00002250"/>
    <w:rsid w:val="000027E8"/>
    <w:rsid w:val="00002AFA"/>
    <w:rsid w:val="00002E5B"/>
    <w:rsid w:val="00003DBA"/>
    <w:rsid w:val="00003DD4"/>
    <w:rsid w:val="000045A0"/>
    <w:rsid w:val="00004873"/>
    <w:rsid w:val="00004C6C"/>
    <w:rsid w:val="0000560C"/>
    <w:rsid w:val="000064CA"/>
    <w:rsid w:val="000066E6"/>
    <w:rsid w:val="0000726C"/>
    <w:rsid w:val="0000775A"/>
    <w:rsid w:val="00011342"/>
    <w:rsid w:val="000122B4"/>
    <w:rsid w:val="00012371"/>
    <w:rsid w:val="00012DB3"/>
    <w:rsid w:val="0001397A"/>
    <w:rsid w:val="00013C03"/>
    <w:rsid w:val="00013DBB"/>
    <w:rsid w:val="00014322"/>
    <w:rsid w:val="00014706"/>
    <w:rsid w:val="000166AB"/>
    <w:rsid w:val="00016914"/>
    <w:rsid w:val="0001736C"/>
    <w:rsid w:val="00020191"/>
    <w:rsid w:val="00021106"/>
    <w:rsid w:val="00021422"/>
    <w:rsid w:val="00021510"/>
    <w:rsid w:val="00022A2F"/>
    <w:rsid w:val="000236EC"/>
    <w:rsid w:val="00023DB1"/>
    <w:rsid w:val="00025065"/>
    <w:rsid w:val="000251A9"/>
    <w:rsid w:val="000255B0"/>
    <w:rsid w:val="0002668A"/>
    <w:rsid w:val="00027367"/>
    <w:rsid w:val="00027986"/>
    <w:rsid w:val="000279E6"/>
    <w:rsid w:val="00027CA6"/>
    <w:rsid w:val="00027EDB"/>
    <w:rsid w:val="000300CC"/>
    <w:rsid w:val="000302DE"/>
    <w:rsid w:val="00030BC0"/>
    <w:rsid w:val="0003139A"/>
    <w:rsid w:val="00031872"/>
    <w:rsid w:val="00032A26"/>
    <w:rsid w:val="00032A34"/>
    <w:rsid w:val="00032AA2"/>
    <w:rsid w:val="00032ACA"/>
    <w:rsid w:val="00033BDA"/>
    <w:rsid w:val="00033D3E"/>
    <w:rsid w:val="00034A06"/>
    <w:rsid w:val="00034D40"/>
    <w:rsid w:val="0003534F"/>
    <w:rsid w:val="00035B41"/>
    <w:rsid w:val="00035D83"/>
    <w:rsid w:val="00036689"/>
    <w:rsid w:val="00037AAA"/>
    <w:rsid w:val="00040344"/>
    <w:rsid w:val="0004065E"/>
    <w:rsid w:val="000407F0"/>
    <w:rsid w:val="00040852"/>
    <w:rsid w:val="00040D07"/>
    <w:rsid w:val="000417B5"/>
    <w:rsid w:val="00041F98"/>
    <w:rsid w:val="000449DB"/>
    <w:rsid w:val="0004553D"/>
    <w:rsid w:val="00046FFF"/>
    <w:rsid w:val="00047E10"/>
    <w:rsid w:val="00047F0E"/>
    <w:rsid w:val="00050FE6"/>
    <w:rsid w:val="00050FF2"/>
    <w:rsid w:val="000516B5"/>
    <w:rsid w:val="00052D4F"/>
    <w:rsid w:val="0005351F"/>
    <w:rsid w:val="00053FE0"/>
    <w:rsid w:val="00053FE9"/>
    <w:rsid w:val="0005408C"/>
    <w:rsid w:val="00055E91"/>
    <w:rsid w:val="00061237"/>
    <w:rsid w:val="00061DE8"/>
    <w:rsid w:val="00064AE5"/>
    <w:rsid w:val="00065280"/>
    <w:rsid w:val="0006610C"/>
    <w:rsid w:val="0006645A"/>
    <w:rsid w:val="0006691E"/>
    <w:rsid w:val="00067573"/>
    <w:rsid w:val="00070AF3"/>
    <w:rsid w:val="00070CEF"/>
    <w:rsid w:val="00070D24"/>
    <w:rsid w:val="00071575"/>
    <w:rsid w:val="000737D1"/>
    <w:rsid w:val="000742AA"/>
    <w:rsid w:val="00074C40"/>
    <w:rsid w:val="00074F8C"/>
    <w:rsid w:val="000754D9"/>
    <w:rsid w:val="00075CDA"/>
    <w:rsid w:val="0007658A"/>
    <w:rsid w:val="0007705C"/>
    <w:rsid w:val="00077579"/>
    <w:rsid w:val="00077847"/>
    <w:rsid w:val="00082A9C"/>
    <w:rsid w:val="00082FAF"/>
    <w:rsid w:val="00083FC0"/>
    <w:rsid w:val="00085197"/>
    <w:rsid w:val="000865B3"/>
    <w:rsid w:val="00086B30"/>
    <w:rsid w:val="00086D32"/>
    <w:rsid w:val="0008717F"/>
    <w:rsid w:val="0008745A"/>
    <w:rsid w:val="000874C3"/>
    <w:rsid w:val="000902A2"/>
    <w:rsid w:val="00090BD9"/>
    <w:rsid w:val="00091256"/>
    <w:rsid w:val="00091EED"/>
    <w:rsid w:val="00092172"/>
    <w:rsid w:val="00094452"/>
    <w:rsid w:val="00094F3F"/>
    <w:rsid w:val="00095408"/>
    <w:rsid w:val="00095985"/>
    <w:rsid w:val="000A0ED7"/>
    <w:rsid w:val="000A17B4"/>
    <w:rsid w:val="000A2144"/>
    <w:rsid w:val="000A248A"/>
    <w:rsid w:val="000A25C4"/>
    <w:rsid w:val="000A35FB"/>
    <w:rsid w:val="000A3750"/>
    <w:rsid w:val="000A3C66"/>
    <w:rsid w:val="000A46F4"/>
    <w:rsid w:val="000A4D08"/>
    <w:rsid w:val="000A4D83"/>
    <w:rsid w:val="000A5014"/>
    <w:rsid w:val="000A5D9F"/>
    <w:rsid w:val="000A6545"/>
    <w:rsid w:val="000A689C"/>
    <w:rsid w:val="000A6E6A"/>
    <w:rsid w:val="000A7125"/>
    <w:rsid w:val="000A7318"/>
    <w:rsid w:val="000B07E1"/>
    <w:rsid w:val="000B1B3F"/>
    <w:rsid w:val="000B3005"/>
    <w:rsid w:val="000B3250"/>
    <w:rsid w:val="000B4DCF"/>
    <w:rsid w:val="000B5496"/>
    <w:rsid w:val="000B54BF"/>
    <w:rsid w:val="000B5704"/>
    <w:rsid w:val="000B5C0A"/>
    <w:rsid w:val="000B7E82"/>
    <w:rsid w:val="000C0723"/>
    <w:rsid w:val="000C1918"/>
    <w:rsid w:val="000C1B89"/>
    <w:rsid w:val="000C1DAE"/>
    <w:rsid w:val="000C1E16"/>
    <w:rsid w:val="000C1E54"/>
    <w:rsid w:val="000C2058"/>
    <w:rsid w:val="000C2612"/>
    <w:rsid w:val="000C2797"/>
    <w:rsid w:val="000C31E3"/>
    <w:rsid w:val="000C32E1"/>
    <w:rsid w:val="000C34EA"/>
    <w:rsid w:val="000C3899"/>
    <w:rsid w:val="000C563C"/>
    <w:rsid w:val="000C5AAC"/>
    <w:rsid w:val="000C5AFD"/>
    <w:rsid w:val="000C5DF0"/>
    <w:rsid w:val="000C5FCE"/>
    <w:rsid w:val="000C66B4"/>
    <w:rsid w:val="000C6ABA"/>
    <w:rsid w:val="000C6B9D"/>
    <w:rsid w:val="000C6FF2"/>
    <w:rsid w:val="000C73E2"/>
    <w:rsid w:val="000D00FE"/>
    <w:rsid w:val="000D0837"/>
    <w:rsid w:val="000D11E1"/>
    <w:rsid w:val="000D1703"/>
    <w:rsid w:val="000D182C"/>
    <w:rsid w:val="000D2992"/>
    <w:rsid w:val="000D2E95"/>
    <w:rsid w:val="000D2F23"/>
    <w:rsid w:val="000D4B64"/>
    <w:rsid w:val="000D5005"/>
    <w:rsid w:val="000D5A16"/>
    <w:rsid w:val="000D5FDB"/>
    <w:rsid w:val="000D615B"/>
    <w:rsid w:val="000D6B7F"/>
    <w:rsid w:val="000D6B8E"/>
    <w:rsid w:val="000D6C65"/>
    <w:rsid w:val="000D71DC"/>
    <w:rsid w:val="000D72BC"/>
    <w:rsid w:val="000E06A2"/>
    <w:rsid w:val="000E0F35"/>
    <w:rsid w:val="000E1098"/>
    <w:rsid w:val="000E1FE1"/>
    <w:rsid w:val="000E2F4C"/>
    <w:rsid w:val="000E3635"/>
    <w:rsid w:val="000E397A"/>
    <w:rsid w:val="000E39A8"/>
    <w:rsid w:val="000E3F7E"/>
    <w:rsid w:val="000E42BD"/>
    <w:rsid w:val="000E4849"/>
    <w:rsid w:val="000E4EE4"/>
    <w:rsid w:val="000E51DC"/>
    <w:rsid w:val="000E564E"/>
    <w:rsid w:val="000E59F7"/>
    <w:rsid w:val="000E7524"/>
    <w:rsid w:val="000F09BB"/>
    <w:rsid w:val="000F126B"/>
    <w:rsid w:val="000F5161"/>
    <w:rsid w:val="000F537A"/>
    <w:rsid w:val="000F57DD"/>
    <w:rsid w:val="000F5812"/>
    <w:rsid w:val="000F58E4"/>
    <w:rsid w:val="000F5AE3"/>
    <w:rsid w:val="000F5DAA"/>
    <w:rsid w:val="000F6166"/>
    <w:rsid w:val="000F6EA0"/>
    <w:rsid w:val="0010050E"/>
    <w:rsid w:val="00100904"/>
    <w:rsid w:val="001010AE"/>
    <w:rsid w:val="00102302"/>
    <w:rsid w:val="00102757"/>
    <w:rsid w:val="00102C2D"/>
    <w:rsid w:val="001055D5"/>
    <w:rsid w:val="001059D9"/>
    <w:rsid w:val="00105A4C"/>
    <w:rsid w:val="00105D97"/>
    <w:rsid w:val="00106184"/>
    <w:rsid w:val="00106705"/>
    <w:rsid w:val="0010681C"/>
    <w:rsid w:val="00106E84"/>
    <w:rsid w:val="00107273"/>
    <w:rsid w:val="00107576"/>
    <w:rsid w:val="001075E5"/>
    <w:rsid w:val="0011007F"/>
    <w:rsid w:val="00110C05"/>
    <w:rsid w:val="00110DA4"/>
    <w:rsid w:val="001112E9"/>
    <w:rsid w:val="00111D2A"/>
    <w:rsid w:val="0011362C"/>
    <w:rsid w:val="00114768"/>
    <w:rsid w:val="00114CF9"/>
    <w:rsid w:val="0011557B"/>
    <w:rsid w:val="0011572D"/>
    <w:rsid w:val="001158A5"/>
    <w:rsid w:val="001170F0"/>
    <w:rsid w:val="001174A1"/>
    <w:rsid w:val="001176D8"/>
    <w:rsid w:val="00117CAF"/>
    <w:rsid w:val="001205F8"/>
    <w:rsid w:val="00121440"/>
    <w:rsid w:val="0012165A"/>
    <w:rsid w:val="00121E18"/>
    <w:rsid w:val="00122012"/>
    <w:rsid w:val="00123F85"/>
    <w:rsid w:val="001244F6"/>
    <w:rsid w:val="00124727"/>
    <w:rsid w:val="00124812"/>
    <w:rsid w:val="0012495F"/>
    <w:rsid w:val="00124A07"/>
    <w:rsid w:val="00124C4A"/>
    <w:rsid w:val="00124EB9"/>
    <w:rsid w:val="001250C1"/>
    <w:rsid w:val="00125AA3"/>
    <w:rsid w:val="00126158"/>
    <w:rsid w:val="00126E58"/>
    <w:rsid w:val="00126E6B"/>
    <w:rsid w:val="00126F57"/>
    <w:rsid w:val="00127367"/>
    <w:rsid w:val="001273F5"/>
    <w:rsid w:val="00127DB3"/>
    <w:rsid w:val="001304AE"/>
    <w:rsid w:val="00130BC3"/>
    <w:rsid w:val="001310D0"/>
    <w:rsid w:val="0013129E"/>
    <w:rsid w:val="00132394"/>
    <w:rsid w:val="00132645"/>
    <w:rsid w:val="00132AC4"/>
    <w:rsid w:val="001335AD"/>
    <w:rsid w:val="001337D6"/>
    <w:rsid w:val="00133D51"/>
    <w:rsid w:val="001341B2"/>
    <w:rsid w:val="00134644"/>
    <w:rsid w:val="00135B91"/>
    <w:rsid w:val="001363D1"/>
    <w:rsid w:val="00136508"/>
    <w:rsid w:val="00136770"/>
    <w:rsid w:val="00136B09"/>
    <w:rsid w:val="00140888"/>
    <w:rsid w:val="00140D07"/>
    <w:rsid w:val="00140FFB"/>
    <w:rsid w:val="001420DE"/>
    <w:rsid w:val="00142221"/>
    <w:rsid w:val="001422E3"/>
    <w:rsid w:val="00142ABC"/>
    <w:rsid w:val="001432D9"/>
    <w:rsid w:val="00143FA8"/>
    <w:rsid w:val="00144058"/>
    <w:rsid w:val="00144EB9"/>
    <w:rsid w:val="00145AC2"/>
    <w:rsid w:val="001472C3"/>
    <w:rsid w:val="0014799A"/>
    <w:rsid w:val="00147AE7"/>
    <w:rsid w:val="00150857"/>
    <w:rsid w:val="00150A00"/>
    <w:rsid w:val="00150D4D"/>
    <w:rsid w:val="00150DF3"/>
    <w:rsid w:val="00150ED8"/>
    <w:rsid w:val="00153DE1"/>
    <w:rsid w:val="00154419"/>
    <w:rsid w:val="00155F1F"/>
    <w:rsid w:val="00156C43"/>
    <w:rsid w:val="00156EFB"/>
    <w:rsid w:val="00157504"/>
    <w:rsid w:val="00160276"/>
    <w:rsid w:val="00160459"/>
    <w:rsid w:val="00161513"/>
    <w:rsid w:val="001620B2"/>
    <w:rsid w:val="00163CB8"/>
    <w:rsid w:val="00164702"/>
    <w:rsid w:val="00165375"/>
    <w:rsid w:val="0016567C"/>
    <w:rsid w:val="0016599D"/>
    <w:rsid w:val="00165BE9"/>
    <w:rsid w:val="00165CE7"/>
    <w:rsid w:val="00167588"/>
    <w:rsid w:val="00167929"/>
    <w:rsid w:val="001710FD"/>
    <w:rsid w:val="00171AF6"/>
    <w:rsid w:val="00171BA1"/>
    <w:rsid w:val="001729F9"/>
    <w:rsid w:val="00172A27"/>
    <w:rsid w:val="00173D43"/>
    <w:rsid w:val="00174053"/>
    <w:rsid w:val="0017437C"/>
    <w:rsid w:val="0017455D"/>
    <w:rsid w:val="001745E2"/>
    <w:rsid w:val="00174926"/>
    <w:rsid w:val="0017498D"/>
    <w:rsid w:val="00175DD4"/>
    <w:rsid w:val="0017706C"/>
    <w:rsid w:val="0018034E"/>
    <w:rsid w:val="00180E12"/>
    <w:rsid w:val="001811C3"/>
    <w:rsid w:val="0018120E"/>
    <w:rsid w:val="00181B28"/>
    <w:rsid w:val="00183887"/>
    <w:rsid w:val="00183B36"/>
    <w:rsid w:val="00183EFB"/>
    <w:rsid w:val="0018433E"/>
    <w:rsid w:val="001843D3"/>
    <w:rsid w:val="00185439"/>
    <w:rsid w:val="001857D3"/>
    <w:rsid w:val="00185E4E"/>
    <w:rsid w:val="00185EBE"/>
    <w:rsid w:val="001874BE"/>
    <w:rsid w:val="00187583"/>
    <w:rsid w:val="00187AE9"/>
    <w:rsid w:val="00187ED4"/>
    <w:rsid w:val="001900E1"/>
    <w:rsid w:val="00190E16"/>
    <w:rsid w:val="0019188B"/>
    <w:rsid w:val="001924D8"/>
    <w:rsid w:val="0019273A"/>
    <w:rsid w:val="00192803"/>
    <w:rsid w:val="00192E88"/>
    <w:rsid w:val="00192FCD"/>
    <w:rsid w:val="0019302E"/>
    <w:rsid w:val="001947B1"/>
    <w:rsid w:val="0019568D"/>
    <w:rsid w:val="00195887"/>
    <w:rsid w:val="0019610C"/>
    <w:rsid w:val="00196319"/>
    <w:rsid w:val="00196C0B"/>
    <w:rsid w:val="001979FD"/>
    <w:rsid w:val="001A099D"/>
    <w:rsid w:val="001A2221"/>
    <w:rsid w:val="001A42B5"/>
    <w:rsid w:val="001A4D54"/>
    <w:rsid w:val="001A56E7"/>
    <w:rsid w:val="001A67A2"/>
    <w:rsid w:val="001A6F6A"/>
    <w:rsid w:val="001A725B"/>
    <w:rsid w:val="001A7404"/>
    <w:rsid w:val="001A7657"/>
    <w:rsid w:val="001A7795"/>
    <w:rsid w:val="001B0E85"/>
    <w:rsid w:val="001B1144"/>
    <w:rsid w:val="001B175A"/>
    <w:rsid w:val="001B268E"/>
    <w:rsid w:val="001B30F7"/>
    <w:rsid w:val="001B35A3"/>
    <w:rsid w:val="001B6114"/>
    <w:rsid w:val="001B65B2"/>
    <w:rsid w:val="001B6C09"/>
    <w:rsid w:val="001C1BBC"/>
    <w:rsid w:val="001C2326"/>
    <w:rsid w:val="001C3E63"/>
    <w:rsid w:val="001C4C66"/>
    <w:rsid w:val="001C51D9"/>
    <w:rsid w:val="001C5783"/>
    <w:rsid w:val="001C5D2D"/>
    <w:rsid w:val="001C7569"/>
    <w:rsid w:val="001D0113"/>
    <w:rsid w:val="001D08EA"/>
    <w:rsid w:val="001D0B0F"/>
    <w:rsid w:val="001D0C21"/>
    <w:rsid w:val="001D13EC"/>
    <w:rsid w:val="001D16FC"/>
    <w:rsid w:val="001D29A5"/>
    <w:rsid w:val="001D348E"/>
    <w:rsid w:val="001D3C2E"/>
    <w:rsid w:val="001D3DF4"/>
    <w:rsid w:val="001D42B0"/>
    <w:rsid w:val="001D665F"/>
    <w:rsid w:val="001D6EFE"/>
    <w:rsid w:val="001D6F4C"/>
    <w:rsid w:val="001D7434"/>
    <w:rsid w:val="001D7F10"/>
    <w:rsid w:val="001E0D5E"/>
    <w:rsid w:val="001E1655"/>
    <w:rsid w:val="001E16A0"/>
    <w:rsid w:val="001E19E1"/>
    <w:rsid w:val="001E271B"/>
    <w:rsid w:val="001E27C6"/>
    <w:rsid w:val="001E27EC"/>
    <w:rsid w:val="001E2948"/>
    <w:rsid w:val="001E341F"/>
    <w:rsid w:val="001E6363"/>
    <w:rsid w:val="001E68B6"/>
    <w:rsid w:val="001E6ED6"/>
    <w:rsid w:val="001F089C"/>
    <w:rsid w:val="001F2182"/>
    <w:rsid w:val="001F2572"/>
    <w:rsid w:val="001F2E3C"/>
    <w:rsid w:val="001F422E"/>
    <w:rsid w:val="001F4483"/>
    <w:rsid w:val="001F4EC9"/>
    <w:rsid w:val="001F56A6"/>
    <w:rsid w:val="001F59B7"/>
    <w:rsid w:val="001F67F5"/>
    <w:rsid w:val="001F70F7"/>
    <w:rsid w:val="001F756C"/>
    <w:rsid w:val="001F7854"/>
    <w:rsid w:val="001F7EDE"/>
    <w:rsid w:val="002007E2"/>
    <w:rsid w:val="00200D08"/>
    <w:rsid w:val="00201074"/>
    <w:rsid w:val="00201B94"/>
    <w:rsid w:val="00203124"/>
    <w:rsid w:val="00204ABC"/>
    <w:rsid w:val="002053AE"/>
    <w:rsid w:val="00205DFD"/>
    <w:rsid w:val="00206037"/>
    <w:rsid w:val="00206138"/>
    <w:rsid w:val="002064A0"/>
    <w:rsid w:val="002077C6"/>
    <w:rsid w:val="002100F4"/>
    <w:rsid w:val="0021010C"/>
    <w:rsid w:val="002125E9"/>
    <w:rsid w:val="00212A4A"/>
    <w:rsid w:val="0021351B"/>
    <w:rsid w:val="002136A1"/>
    <w:rsid w:val="002136CE"/>
    <w:rsid w:val="002136EB"/>
    <w:rsid w:val="002149C5"/>
    <w:rsid w:val="00214BAB"/>
    <w:rsid w:val="002166B8"/>
    <w:rsid w:val="00216AC2"/>
    <w:rsid w:val="002179D8"/>
    <w:rsid w:val="00217EAA"/>
    <w:rsid w:val="002213A6"/>
    <w:rsid w:val="00221B5D"/>
    <w:rsid w:val="00222794"/>
    <w:rsid w:val="00223B4F"/>
    <w:rsid w:val="00223D84"/>
    <w:rsid w:val="002249CF"/>
    <w:rsid w:val="00225AB7"/>
    <w:rsid w:val="00226EB4"/>
    <w:rsid w:val="002270AE"/>
    <w:rsid w:val="00227FF9"/>
    <w:rsid w:val="00231519"/>
    <w:rsid w:val="0023220D"/>
    <w:rsid w:val="00232D85"/>
    <w:rsid w:val="00232D95"/>
    <w:rsid w:val="00235B37"/>
    <w:rsid w:val="00236592"/>
    <w:rsid w:val="00236BE0"/>
    <w:rsid w:val="00237961"/>
    <w:rsid w:val="00237986"/>
    <w:rsid w:val="002379B6"/>
    <w:rsid w:val="00237BC3"/>
    <w:rsid w:val="00241C9E"/>
    <w:rsid w:val="002426F5"/>
    <w:rsid w:val="002430FE"/>
    <w:rsid w:val="00243307"/>
    <w:rsid w:val="0024369E"/>
    <w:rsid w:val="002441E3"/>
    <w:rsid w:val="00244353"/>
    <w:rsid w:val="002451FB"/>
    <w:rsid w:val="002453BE"/>
    <w:rsid w:val="00245974"/>
    <w:rsid w:val="00245EA8"/>
    <w:rsid w:val="00245F85"/>
    <w:rsid w:val="00250007"/>
    <w:rsid w:val="00250472"/>
    <w:rsid w:val="00250EA7"/>
    <w:rsid w:val="00250FF1"/>
    <w:rsid w:val="0025168F"/>
    <w:rsid w:val="00251C3A"/>
    <w:rsid w:val="002532E8"/>
    <w:rsid w:val="002537BB"/>
    <w:rsid w:val="002538EE"/>
    <w:rsid w:val="00253B94"/>
    <w:rsid w:val="002545B7"/>
    <w:rsid w:val="00254694"/>
    <w:rsid w:val="00256E99"/>
    <w:rsid w:val="0025719D"/>
    <w:rsid w:val="002578AD"/>
    <w:rsid w:val="00260778"/>
    <w:rsid w:val="002607C2"/>
    <w:rsid w:val="002608F4"/>
    <w:rsid w:val="00261537"/>
    <w:rsid w:val="00261AC6"/>
    <w:rsid w:val="00262303"/>
    <w:rsid w:val="00262487"/>
    <w:rsid w:val="0026274A"/>
    <w:rsid w:val="00262D75"/>
    <w:rsid w:val="002633D8"/>
    <w:rsid w:val="00264BEB"/>
    <w:rsid w:val="00265E49"/>
    <w:rsid w:val="00265F9B"/>
    <w:rsid w:val="00267574"/>
    <w:rsid w:val="002675D6"/>
    <w:rsid w:val="002724A9"/>
    <w:rsid w:val="002740E4"/>
    <w:rsid w:val="00274324"/>
    <w:rsid w:val="0027434E"/>
    <w:rsid w:val="00274E38"/>
    <w:rsid w:val="0027512F"/>
    <w:rsid w:val="00275A1A"/>
    <w:rsid w:val="00275F2C"/>
    <w:rsid w:val="00276273"/>
    <w:rsid w:val="00276453"/>
    <w:rsid w:val="002809F9"/>
    <w:rsid w:val="00280CFD"/>
    <w:rsid w:val="00280E2F"/>
    <w:rsid w:val="00281866"/>
    <w:rsid w:val="002818FD"/>
    <w:rsid w:val="00281ED1"/>
    <w:rsid w:val="002824B8"/>
    <w:rsid w:val="0028294C"/>
    <w:rsid w:val="00283793"/>
    <w:rsid w:val="00283DE2"/>
    <w:rsid w:val="00283F07"/>
    <w:rsid w:val="002846C7"/>
    <w:rsid w:val="00284AD4"/>
    <w:rsid w:val="00284C57"/>
    <w:rsid w:val="0028545A"/>
    <w:rsid w:val="00285774"/>
    <w:rsid w:val="002874CE"/>
    <w:rsid w:val="0028760C"/>
    <w:rsid w:val="00291316"/>
    <w:rsid w:val="00291C21"/>
    <w:rsid w:val="002923D8"/>
    <w:rsid w:val="002927A0"/>
    <w:rsid w:val="00292A5E"/>
    <w:rsid w:val="00292F03"/>
    <w:rsid w:val="00293E4E"/>
    <w:rsid w:val="0029411E"/>
    <w:rsid w:val="00294809"/>
    <w:rsid w:val="00294CD2"/>
    <w:rsid w:val="00295EAF"/>
    <w:rsid w:val="0029628D"/>
    <w:rsid w:val="002968E4"/>
    <w:rsid w:val="00296DC2"/>
    <w:rsid w:val="002A1703"/>
    <w:rsid w:val="002A1ECD"/>
    <w:rsid w:val="002A29FB"/>
    <w:rsid w:val="002A4BB9"/>
    <w:rsid w:val="002A504B"/>
    <w:rsid w:val="002A5523"/>
    <w:rsid w:val="002A5719"/>
    <w:rsid w:val="002A59C9"/>
    <w:rsid w:val="002A5E66"/>
    <w:rsid w:val="002A5F00"/>
    <w:rsid w:val="002A6244"/>
    <w:rsid w:val="002A6539"/>
    <w:rsid w:val="002A6D82"/>
    <w:rsid w:val="002A6F45"/>
    <w:rsid w:val="002B019C"/>
    <w:rsid w:val="002B07D6"/>
    <w:rsid w:val="002B0C4F"/>
    <w:rsid w:val="002B1184"/>
    <w:rsid w:val="002B11D5"/>
    <w:rsid w:val="002B1CE0"/>
    <w:rsid w:val="002B2301"/>
    <w:rsid w:val="002B2B81"/>
    <w:rsid w:val="002B38BA"/>
    <w:rsid w:val="002B42CC"/>
    <w:rsid w:val="002B4946"/>
    <w:rsid w:val="002B499F"/>
    <w:rsid w:val="002B6F0B"/>
    <w:rsid w:val="002B716F"/>
    <w:rsid w:val="002B73F1"/>
    <w:rsid w:val="002B7733"/>
    <w:rsid w:val="002B774A"/>
    <w:rsid w:val="002C05EC"/>
    <w:rsid w:val="002C1446"/>
    <w:rsid w:val="002C20E0"/>
    <w:rsid w:val="002C3D57"/>
    <w:rsid w:val="002C4B22"/>
    <w:rsid w:val="002C5308"/>
    <w:rsid w:val="002C533B"/>
    <w:rsid w:val="002C54F8"/>
    <w:rsid w:val="002C58B4"/>
    <w:rsid w:val="002C58D5"/>
    <w:rsid w:val="002C5C15"/>
    <w:rsid w:val="002C6478"/>
    <w:rsid w:val="002C797F"/>
    <w:rsid w:val="002D0518"/>
    <w:rsid w:val="002D1475"/>
    <w:rsid w:val="002D25F6"/>
    <w:rsid w:val="002D28B4"/>
    <w:rsid w:val="002D368F"/>
    <w:rsid w:val="002D4013"/>
    <w:rsid w:val="002D4FFD"/>
    <w:rsid w:val="002D5D00"/>
    <w:rsid w:val="002D632B"/>
    <w:rsid w:val="002D77F9"/>
    <w:rsid w:val="002D7976"/>
    <w:rsid w:val="002E01E4"/>
    <w:rsid w:val="002E066D"/>
    <w:rsid w:val="002E0988"/>
    <w:rsid w:val="002E2229"/>
    <w:rsid w:val="002E248B"/>
    <w:rsid w:val="002E32A9"/>
    <w:rsid w:val="002E3F1D"/>
    <w:rsid w:val="002E5D3A"/>
    <w:rsid w:val="002E68F3"/>
    <w:rsid w:val="002E7094"/>
    <w:rsid w:val="002E7107"/>
    <w:rsid w:val="002E711B"/>
    <w:rsid w:val="002E7483"/>
    <w:rsid w:val="002E77A7"/>
    <w:rsid w:val="002E7D42"/>
    <w:rsid w:val="002F0A2F"/>
    <w:rsid w:val="002F0C22"/>
    <w:rsid w:val="002F14DD"/>
    <w:rsid w:val="002F1A2A"/>
    <w:rsid w:val="002F1B41"/>
    <w:rsid w:val="002F2161"/>
    <w:rsid w:val="002F2609"/>
    <w:rsid w:val="002F2E61"/>
    <w:rsid w:val="002F2E81"/>
    <w:rsid w:val="002F3174"/>
    <w:rsid w:val="002F4104"/>
    <w:rsid w:val="002F4C1C"/>
    <w:rsid w:val="002F5522"/>
    <w:rsid w:val="002F5A89"/>
    <w:rsid w:val="002F7277"/>
    <w:rsid w:val="0030025D"/>
    <w:rsid w:val="003004A2"/>
    <w:rsid w:val="00300C7E"/>
    <w:rsid w:val="00300D4E"/>
    <w:rsid w:val="00300F2F"/>
    <w:rsid w:val="00301AE9"/>
    <w:rsid w:val="00301C5E"/>
    <w:rsid w:val="00302B9A"/>
    <w:rsid w:val="00305731"/>
    <w:rsid w:val="00305BF9"/>
    <w:rsid w:val="00305CA2"/>
    <w:rsid w:val="00305EF6"/>
    <w:rsid w:val="00306B4C"/>
    <w:rsid w:val="00307099"/>
    <w:rsid w:val="0030717C"/>
    <w:rsid w:val="003079E4"/>
    <w:rsid w:val="0031028E"/>
    <w:rsid w:val="0031084F"/>
    <w:rsid w:val="00310950"/>
    <w:rsid w:val="00310DC7"/>
    <w:rsid w:val="0031119D"/>
    <w:rsid w:val="003111F6"/>
    <w:rsid w:val="0031277D"/>
    <w:rsid w:val="00312A36"/>
    <w:rsid w:val="00314945"/>
    <w:rsid w:val="0031496C"/>
    <w:rsid w:val="00316BFA"/>
    <w:rsid w:val="003175D8"/>
    <w:rsid w:val="00317816"/>
    <w:rsid w:val="00317DE8"/>
    <w:rsid w:val="00320466"/>
    <w:rsid w:val="003204E7"/>
    <w:rsid w:val="00321866"/>
    <w:rsid w:val="00321C3E"/>
    <w:rsid w:val="0032264E"/>
    <w:rsid w:val="0032293D"/>
    <w:rsid w:val="00323A7F"/>
    <w:rsid w:val="00323C22"/>
    <w:rsid w:val="00323D9B"/>
    <w:rsid w:val="00323DE6"/>
    <w:rsid w:val="00324305"/>
    <w:rsid w:val="003248A2"/>
    <w:rsid w:val="003254E9"/>
    <w:rsid w:val="00325A38"/>
    <w:rsid w:val="003267CA"/>
    <w:rsid w:val="003309A9"/>
    <w:rsid w:val="003309B0"/>
    <w:rsid w:val="00330AB7"/>
    <w:rsid w:val="00331E02"/>
    <w:rsid w:val="00332F69"/>
    <w:rsid w:val="0033364C"/>
    <w:rsid w:val="00334165"/>
    <w:rsid w:val="00334A2D"/>
    <w:rsid w:val="00335249"/>
    <w:rsid w:val="0033549B"/>
    <w:rsid w:val="00335A32"/>
    <w:rsid w:val="00336759"/>
    <w:rsid w:val="003379C8"/>
    <w:rsid w:val="00340202"/>
    <w:rsid w:val="0034089E"/>
    <w:rsid w:val="00340AB9"/>
    <w:rsid w:val="0034175B"/>
    <w:rsid w:val="00341C30"/>
    <w:rsid w:val="003430C1"/>
    <w:rsid w:val="00343A5B"/>
    <w:rsid w:val="00343DAC"/>
    <w:rsid w:val="00344025"/>
    <w:rsid w:val="00344138"/>
    <w:rsid w:val="003448FE"/>
    <w:rsid w:val="00344999"/>
    <w:rsid w:val="00345DEF"/>
    <w:rsid w:val="00346271"/>
    <w:rsid w:val="00347759"/>
    <w:rsid w:val="00347D45"/>
    <w:rsid w:val="0035008D"/>
    <w:rsid w:val="0035010C"/>
    <w:rsid w:val="0035075A"/>
    <w:rsid w:val="00350D16"/>
    <w:rsid w:val="00351253"/>
    <w:rsid w:val="00351738"/>
    <w:rsid w:val="00351D47"/>
    <w:rsid w:val="00352C2F"/>
    <w:rsid w:val="00354338"/>
    <w:rsid w:val="0035480C"/>
    <w:rsid w:val="00355647"/>
    <w:rsid w:val="003557EB"/>
    <w:rsid w:val="00356215"/>
    <w:rsid w:val="00356744"/>
    <w:rsid w:val="00356A81"/>
    <w:rsid w:val="003574E2"/>
    <w:rsid w:val="00360C52"/>
    <w:rsid w:val="00360D91"/>
    <w:rsid w:val="003624E5"/>
    <w:rsid w:val="0036250F"/>
    <w:rsid w:val="00362579"/>
    <w:rsid w:val="00362779"/>
    <w:rsid w:val="00364391"/>
    <w:rsid w:val="00365412"/>
    <w:rsid w:val="0036595A"/>
    <w:rsid w:val="003668EB"/>
    <w:rsid w:val="003669D9"/>
    <w:rsid w:val="00367AA0"/>
    <w:rsid w:val="00367B04"/>
    <w:rsid w:val="0037006E"/>
    <w:rsid w:val="00370409"/>
    <w:rsid w:val="00370488"/>
    <w:rsid w:val="00370FB1"/>
    <w:rsid w:val="00371430"/>
    <w:rsid w:val="003716DC"/>
    <w:rsid w:val="003717AF"/>
    <w:rsid w:val="00373957"/>
    <w:rsid w:val="00374FAE"/>
    <w:rsid w:val="0037506B"/>
    <w:rsid w:val="00375F8D"/>
    <w:rsid w:val="00376126"/>
    <w:rsid w:val="00376602"/>
    <w:rsid w:val="00376AB5"/>
    <w:rsid w:val="00376B98"/>
    <w:rsid w:val="00376E19"/>
    <w:rsid w:val="00376F58"/>
    <w:rsid w:val="003772FD"/>
    <w:rsid w:val="003809B9"/>
    <w:rsid w:val="00381535"/>
    <w:rsid w:val="00381AE2"/>
    <w:rsid w:val="00381F01"/>
    <w:rsid w:val="003822D2"/>
    <w:rsid w:val="00383067"/>
    <w:rsid w:val="00385E18"/>
    <w:rsid w:val="0038663B"/>
    <w:rsid w:val="0038694E"/>
    <w:rsid w:val="00387C2D"/>
    <w:rsid w:val="00390597"/>
    <w:rsid w:val="00391707"/>
    <w:rsid w:val="0039183E"/>
    <w:rsid w:val="00391A58"/>
    <w:rsid w:val="00391A8D"/>
    <w:rsid w:val="003929C7"/>
    <w:rsid w:val="00392DDC"/>
    <w:rsid w:val="00394319"/>
    <w:rsid w:val="00394B70"/>
    <w:rsid w:val="003956E0"/>
    <w:rsid w:val="00395B31"/>
    <w:rsid w:val="003961A6"/>
    <w:rsid w:val="003963D5"/>
    <w:rsid w:val="00396600"/>
    <w:rsid w:val="003973A0"/>
    <w:rsid w:val="003978A0"/>
    <w:rsid w:val="00397E06"/>
    <w:rsid w:val="00397F5F"/>
    <w:rsid w:val="003A0DDE"/>
    <w:rsid w:val="003A148F"/>
    <w:rsid w:val="003A4079"/>
    <w:rsid w:val="003A4104"/>
    <w:rsid w:val="003A48A9"/>
    <w:rsid w:val="003A4C46"/>
    <w:rsid w:val="003A4D3B"/>
    <w:rsid w:val="003A6996"/>
    <w:rsid w:val="003A6E21"/>
    <w:rsid w:val="003B0142"/>
    <w:rsid w:val="003B04DC"/>
    <w:rsid w:val="003B0EA4"/>
    <w:rsid w:val="003B1A84"/>
    <w:rsid w:val="003B381B"/>
    <w:rsid w:val="003B3C51"/>
    <w:rsid w:val="003B3E06"/>
    <w:rsid w:val="003B3E0F"/>
    <w:rsid w:val="003B47CC"/>
    <w:rsid w:val="003B56FC"/>
    <w:rsid w:val="003B7773"/>
    <w:rsid w:val="003B7AC6"/>
    <w:rsid w:val="003C05AF"/>
    <w:rsid w:val="003C0D7E"/>
    <w:rsid w:val="003C1040"/>
    <w:rsid w:val="003C16E2"/>
    <w:rsid w:val="003C1BAC"/>
    <w:rsid w:val="003C3AC2"/>
    <w:rsid w:val="003C3DA7"/>
    <w:rsid w:val="003C417A"/>
    <w:rsid w:val="003C43E8"/>
    <w:rsid w:val="003C498A"/>
    <w:rsid w:val="003C5100"/>
    <w:rsid w:val="003C5A6D"/>
    <w:rsid w:val="003C5C7F"/>
    <w:rsid w:val="003C6910"/>
    <w:rsid w:val="003C71E1"/>
    <w:rsid w:val="003C76F4"/>
    <w:rsid w:val="003D00A6"/>
    <w:rsid w:val="003D0952"/>
    <w:rsid w:val="003D10F4"/>
    <w:rsid w:val="003D1145"/>
    <w:rsid w:val="003D1237"/>
    <w:rsid w:val="003D48E5"/>
    <w:rsid w:val="003D60AF"/>
    <w:rsid w:val="003D6188"/>
    <w:rsid w:val="003D62BA"/>
    <w:rsid w:val="003D6465"/>
    <w:rsid w:val="003D7B3F"/>
    <w:rsid w:val="003E0515"/>
    <w:rsid w:val="003E0D05"/>
    <w:rsid w:val="003E1535"/>
    <w:rsid w:val="003E1AAD"/>
    <w:rsid w:val="003E2159"/>
    <w:rsid w:val="003E38C8"/>
    <w:rsid w:val="003E54CA"/>
    <w:rsid w:val="003E57A0"/>
    <w:rsid w:val="003E5AD3"/>
    <w:rsid w:val="003E62FC"/>
    <w:rsid w:val="003E76F1"/>
    <w:rsid w:val="003F0DA4"/>
    <w:rsid w:val="003F0EA2"/>
    <w:rsid w:val="003F2155"/>
    <w:rsid w:val="003F257B"/>
    <w:rsid w:val="003F2B3F"/>
    <w:rsid w:val="003F2F77"/>
    <w:rsid w:val="003F306D"/>
    <w:rsid w:val="003F3770"/>
    <w:rsid w:val="003F3924"/>
    <w:rsid w:val="003F3B9E"/>
    <w:rsid w:val="003F3FCB"/>
    <w:rsid w:val="003F3FE0"/>
    <w:rsid w:val="003F45FD"/>
    <w:rsid w:val="003F4C78"/>
    <w:rsid w:val="003F4DB5"/>
    <w:rsid w:val="003F54D5"/>
    <w:rsid w:val="003F58AC"/>
    <w:rsid w:val="003F5AC1"/>
    <w:rsid w:val="003F5F0F"/>
    <w:rsid w:val="003F674B"/>
    <w:rsid w:val="003F6A0A"/>
    <w:rsid w:val="003F715E"/>
    <w:rsid w:val="003F7A23"/>
    <w:rsid w:val="003F7D9B"/>
    <w:rsid w:val="00400281"/>
    <w:rsid w:val="004007DF"/>
    <w:rsid w:val="004008DD"/>
    <w:rsid w:val="00400ED7"/>
    <w:rsid w:val="004023F5"/>
    <w:rsid w:val="004043F1"/>
    <w:rsid w:val="00404ED3"/>
    <w:rsid w:val="00405A5C"/>
    <w:rsid w:val="00406C2E"/>
    <w:rsid w:val="00406C44"/>
    <w:rsid w:val="00407947"/>
    <w:rsid w:val="0041034B"/>
    <w:rsid w:val="00410C7F"/>
    <w:rsid w:val="00410F42"/>
    <w:rsid w:val="004113B4"/>
    <w:rsid w:val="00411402"/>
    <w:rsid w:val="004139D0"/>
    <w:rsid w:val="00413D7D"/>
    <w:rsid w:val="00413F96"/>
    <w:rsid w:val="00415DBD"/>
    <w:rsid w:val="00415E36"/>
    <w:rsid w:val="00416A5D"/>
    <w:rsid w:val="0041723F"/>
    <w:rsid w:val="00420C07"/>
    <w:rsid w:val="00420CA7"/>
    <w:rsid w:val="00421205"/>
    <w:rsid w:val="004212A7"/>
    <w:rsid w:val="004219AC"/>
    <w:rsid w:val="0042246F"/>
    <w:rsid w:val="004230F4"/>
    <w:rsid w:val="004238A3"/>
    <w:rsid w:val="0042393A"/>
    <w:rsid w:val="00425DDF"/>
    <w:rsid w:val="00426FD4"/>
    <w:rsid w:val="004275DB"/>
    <w:rsid w:val="00430C7C"/>
    <w:rsid w:val="004311BA"/>
    <w:rsid w:val="00431AEE"/>
    <w:rsid w:val="00431D2B"/>
    <w:rsid w:val="004328E5"/>
    <w:rsid w:val="00432E1E"/>
    <w:rsid w:val="00433188"/>
    <w:rsid w:val="00433B26"/>
    <w:rsid w:val="004342C1"/>
    <w:rsid w:val="004358F4"/>
    <w:rsid w:val="00435D79"/>
    <w:rsid w:val="00440331"/>
    <w:rsid w:val="0044038D"/>
    <w:rsid w:val="00440508"/>
    <w:rsid w:val="004410B9"/>
    <w:rsid w:val="00442596"/>
    <w:rsid w:val="00442A3A"/>
    <w:rsid w:val="00442BE5"/>
    <w:rsid w:val="004431DA"/>
    <w:rsid w:val="004435D7"/>
    <w:rsid w:val="004451EE"/>
    <w:rsid w:val="00445229"/>
    <w:rsid w:val="004458F6"/>
    <w:rsid w:val="00446EF0"/>
    <w:rsid w:val="004478BF"/>
    <w:rsid w:val="00450CE9"/>
    <w:rsid w:val="00452B78"/>
    <w:rsid w:val="004531E9"/>
    <w:rsid w:val="00453433"/>
    <w:rsid w:val="004538FB"/>
    <w:rsid w:val="00453F7A"/>
    <w:rsid w:val="00454A1F"/>
    <w:rsid w:val="00455560"/>
    <w:rsid w:val="004557E3"/>
    <w:rsid w:val="0045583C"/>
    <w:rsid w:val="00455EB4"/>
    <w:rsid w:val="004601DF"/>
    <w:rsid w:val="004604F6"/>
    <w:rsid w:val="00460ADC"/>
    <w:rsid w:val="00461BD5"/>
    <w:rsid w:val="00463AE8"/>
    <w:rsid w:val="00465019"/>
    <w:rsid w:val="00466229"/>
    <w:rsid w:val="00466383"/>
    <w:rsid w:val="00466F60"/>
    <w:rsid w:val="0046704A"/>
    <w:rsid w:val="0047070F"/>
    <w:rsid w:val="00470B3A"/>
    <w:rsid w:val="00470B62"/>
    <w:rsid w:val="00470D10"/>
    <w:rsid w:val="00470E72"/>
    <w:rsid w:val="004710D3"/>
    <w:rsid w:val="00471526"/>
    <w:rsid w:val="004729FB"/>
    <w:rsid w:val="004730FB"/>
    <w:rsid w:val="0047362D"/>
    <w:rsid w:val="00474164"/>
    <w:rsid w:val="00474E23"/>
    <w:rsid w:val="00474E42"/>
    <w:rsid w:val="004752FD"/>
    <w:rsid w:val="00477FA8"/>
    <w:rsid w:val="00480CE5"/>
    <w:rsid w:val="00480E40"/>
    <w:rsid w:val="0048108A"/>
    <w:rsid w:val="00482025"/>
    <w:rsid w:val="0048253C"/>
    <w:rsid w:val="00482783"/>
    <w:rsid w:val="00482D68"/>
    <w:rsid w:val="00483AD4"/>
    <w:rsid w:val="004843E3"/>
    <w:rsid w:val="0048494E"/>
    <w:rsid w:val="004849A1"/>
    <w:rsid w:val="00484FCD"/>
    <w:rsid w:val="004850ED"/>
    <w:rsid w:val="004858BF"/>
    <w:rsid w:val="004873AB"/>
    <w:rsid w:val="00487C51"/>
    <w:rsid w:val="00490EC8"/>
    <w:rsid w:val="0049131C"/>
    <w:rsid w:val="004924BF"/>
    <w:rsid w:val="004928E9"/>
    <w:rsid w:val="00492AA2"/>
    <w:rsid w:val="0049362A"/>
    <w:rsid w:val="00493B65"/>
    <w:rsid w:val="0049470D"/>
    <w:rsid w:val="0049474E"/>
    <w:rsid w:val="00495A41"/>
    <w:rsid w:val="00496C9E"/>
    <w:rsid w:val="00496CB1"/>
    <w:rsid w:val="00497969"/>
    <w:rsid w:val="00497E86"/>
    <w:rsid w:val="00497EEA"/>
    <w:rsid w:val="004A00C9"/>
    <w:rsid w:val="004A048F"/>
    <w:rsid w:val="004A07D7"/>
    <w:rsid w:val="004A08F7"/>
    <w:rsid w:val="004A0983"/>
    <w:rsid w:val="004A2545"/>
    <w:rsid w:val="004A2A27"/>
    <w:rsid w:val="004A2BE0"/>
    <w:rsid w:val="004A317E"/>
    <w:rsid w:val="004A3DED"/>
    <w:rsid w:val="004A4CF3"/>
    <w:rsid w:val="004A55C3"/>
    <w:rsid w:val="004A60C0"/>
    <w:rsid w:val="004B0FAA"/>
    <w:rsid w:val="004B12AE"/>
    <w:rsid w:val="004B2357"/>
    <w:rsid w:val="004B2882"/>
    <w:rsid w:val="004B2DC8"/>
    <w:rsid w:val="004B598A"/>
    <w:rsid w:val="004B6048"/>
    <w:rsid w:val="004B6941"/>
    <w:rsid w:val="004B6AD2"/>
    <w:rsid w:val="004B701B"/>
    <w:rsid w:val="004B72EF"/>
    <w:rsid w:val="004B7782"/>
    <w:rsid w:val="004C0C55"/>
    <w:rsid w:val="004C344D"/>
    <w:rsid w:val="004C39C8"/>
    <w:rsid w:val="004C4228"/>
    <w:rsid w:val="004C4B5B"/>
    <w:rsid w:val="004C518C"/>
    <w:rsid w:val="004C5227"/>
    <w:rsid w:val="004C5620"/>
    <w:rsid w:val="004C6236"/>
    <w:rsid w:val="004C6FD9"/>
    <w:rsid w:val="004C7D94"/>
    <w:rsid w:val="004D08EE"/>
    <w:rsid w:val="004D129A"/>
    <w:rsid w:val="004D1B01"/>
    <w:rsid w:val="004D1F63"/>
    <w:rsid w:val="004D2CCA"/>
    <w:rsid w:val="004D36AD"/>
    <w:rsid w:val="004D4358"/>
    <w:rsid w:val="004D4B39"/>
    <w:rsid w:val="004D73B5"/>
    <w:rsid w:val="004D7648"/>
    <w:rsid w:val="004E028E"/>
    <w:rsid w:val="004E042B"/>
    <w:rsid w:val="004E1317"/>
    <w:rsid w:val="004E1EC9"/>
    <w:rsid w:val="004E2E95"/>
    <w:rsid w:val="004E32EA"/>
    <w:rsid w:val="004E405A"/>
    <w:rsid w:val="004E58FF"/>
    <w:rsid w:val="004E5A31"/>
    <w:rsid w:val="004E69C1"/>
    <w:rsid w:val="004F0072"/>
    <w:rsid w:val="004F0386"/>
    <w:rsid w:val="004F0747"/>
    <w:rsid w:val="004F136A"/>
    <w:rsid w:val="004F163C"/>
    <w:rsid w:val="004F18D3"/>
    <w:rsid w:val="004F191C"/>
    <w:rsid w:val="004F1CD2"/>
    <w:rsid w:val="004F1D83"/>
    <w:rsid w:val="004F322E"/>
    <w:rsid w:val="004F3BC2"/>
    <w:rsid w:val="004F4F49"/>
    <w:rsid w:val="004F5660"/>
    <w:rsid w:val="004F5C1B"/>
    <w:rsid w:val="004F659C"/>
    <w:rsid w:val="004F69BB"/>
    <w:rsid w:val="004F7710"/>
    <w:rsid w:val="004F7C10"/>
    <w:rsid w:val="004F7E57"/>
    <w:rsid w:val="0050005C"/>
    <w:rsid w:val="005006F3"/>
    <w:rsid w:val="0050082D"/>
    <w:rsid w:val="00500B79"/>
    <w:rsid w:val="0050105D"/>
    <w:rsid w:val="00502FFB"/>
    <w:rsid w:val="005035E0"/>
    <w:rsid w:val="0050368D"/>
    <w:rsid w:val="00503ED6"/>
    <w:rsid w:val="00504376"/>
    <w:rsid w:val="00504B33"/>
    <w:rsid w:val="00504B57"/>
    <w:rsid w:val="00504B8B"/>
    <w:rsid w:val="00504F81"/>
    <w:rsid w:val="005053C4"/>
    <w:rsid w:val="00505BB6"/>
    <w:rsid w:val="00506337"/>
    <w:rsid w:val="00506771"/>
    <w:rsid w:val="00506D43"/>
    <w:rsid w:val="005073D4"/>
    <w:rsid w:val="00507415"/>
    <w:rsid w:val="00507666"/>
    <w:rsid w:val="00512B09"/>
    <w:rsid w:val="00512FE5"/>
    <w:rsid w:val="00513D53"/>
    <w:rsid w:val="00514B41"/>
    <w:rsid w:val="005156E1"/>
    <w:rsid w:val="00515939"/>
    <w:rsid w:val="00516269"/>
    <w:rsid w:val="0051630B"/>
    <w:rsid w:val="00516831"/>
    <w:rsid w:val="00516CF2"/>
    <w:rsid w:val="005205C7"/>
    <w:rsid w:val="00520FDA"/>
    <w:rsid w:val="0052161F"/>
    <w:rsid w:val="00521832"/>
    <w:rsid w:val="00521D52"/>
    <w:rsid w:val="0052278B"/>
    <w:rsid w:val="00523493"/>
    <w:rsid w:val="00523687"/>
    <w:rsid w:val="00524191"/>
    <w:rsid w:val="005247A4"/>
    <w:rsid w:val="00524EAC"/>
    <w:rsid w:val="005253D2"/>
    <w:rsid w:val="00526137"/>
    <w:rsid w:val="005261A3"/>
    <w:rsid w:val="0052682B"/>
    <w:rsid w:val="0052728F"/>
    <w:rsid w:val="0052729C"/>
    <w:rsid w:val="00530072"/>
    <w:rsid w:val="0053076A"/>
    <w:rsid w:val="00530BC2"/>
    <w:rsid w:val="00531082"/>
    <w:rsid w:val="0053174A"/>
    <w:rsid w:val="00532A2F"/>
    <w:rsid w:val="00532C39"/>
    <w:rsid w:val="00533383"/>
    <w:rsid w:val="005335A8"/>
    <w:rsid w:val="00533F8F"/>
    <w:rsid w:val="00535703"/>
    <w:rsid w:val="00535FBF"/>
    <w:rsid w:val="00536068"/>
    <w:rsid w:val="00537163"/>
    <w:rsid w:val="00537970"/>
    <w:rsid w:val="00537B56"/>
    <w:rsid w:val="005403A9"/>
    <w:rsid w:val="00540BFE"/>
    <w:rsid w:val="00541305"/>
    <w:rsid w:val="00541F40"/>
    <w:rsid w:val="0054254D"/>
    <w:rsid w:val="00543C12"/>
    <w:rsid w:val="0054424B"/>
    <w:rsid w:val="00544255"/>
    <w:rsid w:val="005455C8"/>
    <w:rsid w:val="00546CBB"/>
    <w:rsid w:val="00546ED3"/>
    <w:rsid w:val="00547902"/>
    <w:rsid w:val="005504C8"/>
    <w:rsid w:val="005508CD"/>
    <w:rsid w:val="00550BD1"/>
    <w:rsid w:val="00552EAD"/>
    <w:rsid w:val="00553691"/>
    <w:rsid w:val="00553717"/>
    <w:rsid w:val="00554256"/>
    <w:rsid w:val="00554ABA"/>
    <w:rsid w:val="005554EE"/>
    <w:rsid w:val="005555CF"/>
    <w:rsid w:val="0055598E"/>
    <w:rsid w:val="00555BA1"/>
    <w:rsid w:val="00555D52"/>
    <w:rsid w:val="00555EF3"/>
    <w:rsid w:val="005564D7"/>
    <w:rsid w:val="00560299"/>
    <w:rsid w:val="00560E3B"/>
    <w:rsid w:val="0056345C"/>
    <w:rsid w:val="00563B73"/>
    <w:rsid w:val="005642DD"/>
    <w:rsid w:val="00564AAA"/>
    <w:rsid w:val="00566039"/>
    <w:rsid w:val="005662B3"/>
    <w:rsid w:val="005669F9"/>
    <w:rsid w:val="00566BC5"/>
    <w:rsid w:val="005701FE"/>
    <w:rsid w:val="005703C8"/>
    <w:rsid w:val="00570F61"/>
    <w:rsid w:val="00571442"/>
    <w:rsid w:val="00571613"/>
    <w:rsid w:val="00571C40"/>
    <w:rsid w:val="00572C49"/>
    <w:rsid w:val="00573C0E"/>
    <w:rsid w:val="005751C5"/>
    <w:rsid w:val="00575FC7"/>
    <w:rsid w:val="00576EF5"/>
    <w:rsid w:val="00576FA7"/>
    <w:rsid w:val="005775E3"/>
    <w:rsid w:val="0058043D"/>
    <w:rsid w:val="00581848"/>
    <w:rsid w:val="005819D2"/>
    <w:rsid w:val="00581ADD"/>
    <w:rsid w:val="00581E85"/>
    <w:rsid w:val="00584112"/>
    <w:rsid w:val="0058416F"/>
    <w:rsid w:val="005863C7"/>
    <w:rsid w:val="00586491"/>
    <w:rsid w:val="00586C10"/>
    <w:rsid w:val="00586D9F"/>
    <w:rsid w:val="00586F93"/>
    <w:rsid w:val="00587438"/>
    <w:rsid w:val="00587779"/>
    <w:rsid w:val="00587DCC"/>
    <w:rsid w:val="00590ACE"/>
    <w:rsid w:val="00591EB0"/>
    <w:rsid w:val="005926B2"/>
    <w:rsid w:val="00593458"/>
    <w:rsid w:val="0059358F"/>
    <w:rsid w:val="0059425A"/>
    <w:rsid w:val="0059441A"/>
    <w:rsid w:val="005954F7"/>
    <w:rsid w:val="00595C4E"/>
    <w:rsid w:val="005963B3"/>
    <w:rsid w:val="005971B7"/>
    <w:rsid w:val="00597C27"/>
    <w:rsid w:val="005A066D"/>
    <w:rsid w:val="005A0971"/>
    <w:rsid w:val="005A104D"/>
    <w:rsid w:val="005A1AC1"/>
    <w:rsid w:val="005A1FE8"/>
    <w:rsid w:val="005A2E8B"/>
    <w:rsid w:val="005A30A5"/>
    <w:rsid w:val="005A31A9"/>
    <w:rsid w:val="005A358D"/>
    <w:rsid w:val="005A3AE3"/>
    <w:rsid w:val="005A3CE0"/>
    <w:rsid w:val="005A419C"/>
    <w:rsid w:val="005A41D3"/>
    <w:rsid w:val="005A51FF"/>
    <w:rsid w:val="005A55A7"/>
    <w:rsid w:val="005A6109"/>
    <w:rsid w:val="005A6BC2"/>
    <w:rsid w:val="005A6E06"/>
    <w:rsid w:val="005A70D9"/>
    <w:rsid w:val="005A76DD"/>
    <w:rsid w:val="005A772E"/>
    <w:rsid w:val="005A78D1"/>
    <w:rsid w:val="005B0356"/>
    <w:rsid w:val="005B1416"/>
    <w:rsid w:val="005B2654"/>
    <w:rsid w:val="005B27A7"/>
    <w:rsid w:val="005B4379"/>
    <w:rsid w:val="005B4888"/>
    <w:rsid w:val="005B4C44"/>
    <w:rsid w:val="005B52B1"/>
    <w:rsid w:val="005B54B0"/>
    <w:rsid w:val="005B55A2"/>
    <w:rsid w:val="005B59F0"/>
    <w:rsid w:val="005B6CE6"/>
    <w:rsid w:val="005B6FD5"/>
    <w:rsid w:val="005B730F"/>
    <w:rsid w:val="005B7E49"/>
    <w:rsid w:val="005C1857"/>
    <w:rsid w:val="005C18C4"/>
    <w:rsid w:val="005C1BF7"/>
    <w:rsid w:val="005C1E23"/>
    <w:rsid w:val="005C20F3"/>
    <w:rsid w:val="005C2F6A"/>
    <w:rsid w:val="005C3D9E"/>
    <w:rsid w:val="005C602D"/>
    <w:rsid w:val="005C6FCC"/>
    <w:rsid w:val="005C7847"/>
    <w:rsid w:val="005C7F8E"/>
    <w:rsid w:val="005D00B6"/>
    <w:rsid w:val="005D04AC"/>
    <w:rsid w:val="005D0929"/>
    <w:rsid w:val="005D0A3E"/>
    <w:rsid w:val="005D1328"/>
    <w:rsid w:val="005D1F63"/>
    <w:rsid w:val="005D2208"/>
    <w:rsid w:val="005D28B7"/>
    <w:rsid w:val="005D2B7D"/>
    <w:rsid w:val="005D37F6"/>
    <w:rsid w:val="005D3F06"/>
    <w:rsid w:val="005D4359"/>
    <w:rsid w:val="005D43EC"/>
    <w:rsid w:val="005D61DC"/>
    <w:rsid w:val="005D6344"/>
    <w:rsid w:val="005D6521"/>
    <w:rsid w:val="005D7BE3"/>
    <w:rsid w:val="005D7DAB"/>
    <w:rsid w:val="005E09E6"/>
    <w:rsid w:val="005E1B44"/>
    <w:rsid w:val="005E38C7"/>
    <w:rsid w:val="005E3CE3"/>
    <w:rsid w:val="005E3CE5"/>
    <w:rsid w:val="005E3EA1"/>
    <w:rsid w:val="005E4377"/>
    <w:rsid w:val="005E4E08"/>
    <w:rsid w:val="005E5909"/>
    <w:rsid w:val="005E6C89"/>
    <w:rsid w:val="005E73D7"/>
    <w:rsid w:val="005F0DE4"/>
    <w:rsid w:val="005F233E"/>
    <w:rsid w:val="005F2616"/>
    <w:rsid w:val="005F2EDD"/>
    <w:rsid w:val="005F2FDF"/>
    <w:rsid w:val="005F3E94"/>
    <w:rsid w:val="005F4705"/>
    <w:rsid w:val="005F5785"/>
    <w:rsid w:val="005F74E5"/>
    <w:rsid w:val="00600215"/>
    <w:rsid w:val="006006E0"/>
    <w:rsid w:val="0060139F"/>
    <w:rsid w:val="0060146B"/>
    <w:rsid w:val="006017D5"/>
    <w:rsid w:val="0060248E"/>
    <w:rsid w:val="006026DB"/>
    <w:rsid w:val="00602C29"/>
    <w:rsid w:val="00603154"/>
    <w:rsid w:val="0060343B"/>
    <w:rsid w:val="0060398F"/>
    <w:rsid w:val="00603D36"/>
    <w:rsid w:val="00603FB6"/>
    <w:rsid w:val="00604577"/>
    <w:rsid w:val="00604950"/>
    <w:rsid w:val="00604F65"/>
    <w:rsid w:val="0060510D"/>
    <w:rsid w:val="0060553E"/>
    <w:rsid w:val="00605592"/>
    <w:rsid w:val="00605CB1"/>
    <w:rsid w:val="006072BA"/>
    <w:rsid w:val="00610497"/>
    <w:rsid w:val="0061062C"/>
    <w:rsid w:val="00610956"/>
    <w:rsid w:val="0061189C"/>
    <w:rsid w:val="00611B0B"/>
    <w:rsid w:val="00613637"/>
    <w:rsid w:val="00613690"/>
    <w:rsid w:val="006138D9"/>
    <w:rsid w:val="006138F1"/>
    <w:rsid w:val="006138F2"/>
    <w:rsid w:val="00613A40"/>
    <w:rsid w:val="00614C77"/>
    <w:rsid w:val="00614D3E"/>
    <w:rsid w:val="00615379"/>
    <w:rsid w:val="00616C39"/>
    <w:rsid w:val="00620433"/>
    <w:rsid w:val="006208F2"/>
    <w:rsid w:val="00621EC9"/>
    <w:rsid w:val="00622070"/>
    <w:rsid w:val="0062224A"/>
    <w:rsid w:val="006225F2"/>
    <w:rsid w:val="0062298E"/>
    <w:rsid w:val="00622B33"/>
    <w:rsid w:val="00622E34"/>
    <w:rsid w:val="00622F7C"/>
    <w:rsid w:val="00623993"/>
    <w:rsid w:val="00623D4A"/>
    <w:rsid w:val="006253CE"/>
    <w:rsid w:val="00625758"/>
    <w:rsid w:val="006257C8"/>
    <w:rsid w:val="00625B16"/>
    <w:rsid w:val="006263FA"/>
    <w:rsid w:val="006271FA"/>
    <w:rsid w:val="00630A60"/>
    <w:rsid w:val="0063285E"/>
    <w:rsid w:val="00632CEE"/>
    <w:rsid w:val="006330E2"/>
    <w:rsid w:val="00633CF9"/>
    <w:rsid w:val="00634360"/>
    <w:rsid w:val="006345D8"/>
    <w:rsid w:val="006346D0"/>
    <w:rsid w:val="00634F1B"/>
    <w:rsid w:val="00635565"/>
    <w:rsid w:val="0063588A"/>
    <w:rsid w:val="006360DA"/>
    <w:rsid w:val="00637510"/>
    <w:rsid w:val="00640C2F"/>
    <w:rsid w:val="00640C7D"/>
    <w:rsid w:val="00640EB9"/>
    <w:rsid w:val="0064132E"/>
    <w:rsid w:val="00641A6F"/>
    <w:rsid w:val="00641F33"/>
    <w:rsid w:val="00641F4F"/>
    <w:rsid w:val="006420C4"/>
    <w:rsid w:val="00642B83"/>
    <w:rsid w:val="00643B39"/>
    <w:rsid w:val="00644AA0"/>
    <w:rsid w:val="00644C2D"/>
    <w:rsid w:val="00645CD2"/>
    <w:rsid w:val="006461D3"/>
    <w:rsid w:val="006469E1"/>
    <w:rsid w:val="0064710F"/>
    <w:rsid w:val="00647A9B"/>
    <w:rsid w:val="006512F2"/>
    <w:rsid w:val="00651872"/>
    <w:rsid w:val="00652C81"/>
    <w:rsid w:val="00652E4C"/>
    <w:rsid w:val="00652EF2"/>
    <w:rsid w:val="0065317A"/>
    <w:rsid w:val="006536A7"/>
    <w:rsid w:val="00653708"/>
    <w:rsid w:val="00653FB0"/>
    <w:rsid w:val="00654020"/>
    <w:rsid w:val="006541E9"/>
    <w:rsid w:val="00654405"/>
    <w:rsid w:val="006547B9"/>
    <w:rsid w:val="00654EF4"/>
    <w:rsid w:val="00655173"/>
    <w:rsid w:val="0065620A"/>
    <w:rsid w:val="00656A67"/>
    <w:rsid w:val="00656ADE"/>
    <w:rsid w:val="00656CC0"/>
    <w:rsid w:val="00656F60"/>
    <w:rsid w:val="00657CB3"/>
    <w:rsid w:val="00660723"/>
    <w:rsid w:val="00660B0F"/>
    <w:rsid w:val="0066105D"/>
    <w:rsid w:val="00662612"/>
    <w:rsid w:val="00662814"/>
    <w:rsid w:val="00662C85"/>
    <w:rsid w:val="0066412D"/>
    <w:rsid w:val="006642A6"/>
    <w:rsid w:val="00664D64"/>
    <w:rsid w:val="006654B8"/>
    <w:rsid w:val="00665941"/>
    <w:rsid w:val="00665A1C"/>
    <w:rsid w:val="00666E3C"/>
    <w:rsid w:val="00667DBF"/>
    <w:rsid w:val="006709A5"/>
    <w:rsid w:val="00670D7C"/>
    <w:rsid w:val="006718D0"/>
    <w:rsid w:val="00671E80"/>
    <w:rsid w:val="00672006"/>
    <w:rsid w:val="006726CF"/>
    <w:rsid w:val="0067320B"/>
    <w:rsid w:val="006732BD"/>
    <w:rsid w:val="006737B9"/>
    <w:rsid w:val="00674592"/>
    <w:rsid w:val="006746A4"/>
    <w:rsid w:val="00675B5B"/>
    <w:rsid w:val="00675EF6"/>
    <w:rsid w:val="0067636B"/>
    <w:rsid w:val="0067657C"/>
    <w:rsid w:val="00676824"/>
    <w:rsid w:val="00676EA2"/>
    <w:rsid w:val="006773DD"/>
    <w:rsid w:val="006778B0"/>
    <w:rsid w:val="00680402"/>
    <w:rsid w:val="00680446"/>
    <w:rsid w:val="00680D18"/>
    <w:rsid w:val="00680F58"/>
    <w:rsid w:val="00681ED7"/>
    <w:rsid w:val="00682DFB"/>
    <w:rsid w:val="0068427D"/>
    <w:rsid w:val="00684712"/>
    <w:rsid w:val="0068550F"/>
    <w:rsid w:val="00685869"/>
    <w:rsid w:val="00685CE1"/>
    <w:rsid w:val="00686C6D"/>
    <w:rsid w:val="00686DE2"/>
    <w:rsid w:val="006873B6"/>
    <w:rsid w:val="006877D1"/>
    <w:rsid w:val="00687AC1"/>
    <w:rsid w:val="00687BAF"/>
    <w:rsid w:val="00687E79"/>
    <w:rsid w:val="006906AA"/>
    <w:rsid w:val="00690AF8"/>
    <w:rsid w:val="00691E7D"/>
    <w:rsid w:val="006928AC"/>
    <w:rsid w:val="00692BA2"/>
    <w:rsid w:val="00694559"/>
    <w:rsid w:val="006954DC"/>
    <w:rsid w:val="006962A4"/>
    <w:rsid w:val="006964A7"/>
    <w:rsid w:val="006965F9"/>
    <w:rsid w:val="00696E11"/>
    <w:rsid w:val="00697199"/>
    <w:rsid w:val="00697566"/>
    <w:rsid w:val="00697D28"/>
    <w:rsid w:val="006A01CB"/>
    <w:rsid w:val="006A10E6"/>
    <w:rsid w:val="006A1C1E"/>
    <w:rsid w:val="006A1D18"/>
    <w:rsid w:val="006A2447"/>
    <w:rsid w:val="006A2D73"/>
    <w:rsid w:val="006A3699"/>
    <w:rsid w:val="006A475D"/>
    <w:rsid w:val="006A490B"/>
    <w:rsid w:val="006A5773"/>
    <w:rsid w:val="006A59B8"/>
    <w:rsid w:val="006A7706"/>
    <w:rsid w:val="006A7982"/>
    <w:rsid w:val="006A7ACE"/>
    <w:rsid w:val="006A7E01"/>
    <w:rsid w:val="006B1A11"/>
    <w:rsid w:val="006B1E4C"/>
    <w:rsid w:val="006B2121"/>
    <w:rsid w:val="006B28DD"/>
    <w:rsid w:val="006B39BC"/>
    <w:rsid w:val="006B3E99"/>
    <w:rsid w:val="006B3EFA"/>
    <w:rsid w:val="006B4073"/>
    <w:rsid w:val="006B458C"/>
    <w:rsid w:val="006B48DF"/>
    <w:rsid w:val="006B68FD"/>
    <w:rsid w:val="006B6C46"/>
    <w:rsid w:val="006B6DE4"/>
    <w:rsid w:val="006B7E80"/>
    <w:rsid w:val="006C03CE"/>
    <w:rsid w:val="006C0D7B"/>
    <w:rsid w:val="006C1C0F"/>
    <w:rsid w:val="006C2123"/>
    <w:rsid w:val="006C323C"/>
    <w:rsid w:val="006C3441"/>
    <w:rsid w:val="006C39D1"/>
    <w:rsid w:val="006C3B39"/>
    <w:rsid w:val="006C402F"/>
    <w:rsid w:val="006C46B8"/>
    <w:rsid w:val="006C46D8"/>
    <w:rsid w:val="006C4880"/>
    <w:rsid w:val="006C4ED3"/>
    <w:rsid w:val="006C5516"/>
    <w:rsid w:val="006C55DE"/>
    <w:rsid w:val="006C6AA0"/>
    <w:rsid w:val="006D00AE"/>
    <w:rsid w:val="006D03F8"/>
    <w:rsid w:val="006D1CAA"/>
    <w:rsid w:val="006D1E38"/>
    <w:rsid w:val="006D1E39"/>
    <w:rsid w:val="006D1F98"/>
    <w:rsid w:val="006D2CCE"/>
    <w:rsid w:val="006D2ED4"/>
    <w:rsid w:val="006D41D9"/>
    <w:rsid w:val="006D43B0"/>
    <w:rsid w:val="006D4DDA"/>
    <w:rsid w:val="006D5D4F"/>
    <w:rsid w:val="006D6C3C"/>
    <w:rsid w:val="006D7A70"/>
    <w:rsid w:val="006E1915"/>
    <w:rsid w:val="006E1E1B"/>
    <w:rsid w:val="006E283C"/>
    <w:rsid w:val="006E2890"/>
    <w:rsid w:val="006E2B23"/>
    <w:rsid w:val="006E4266"/>
    <w:rsid w:val="006E4509"/>
    <w:rsid w:val="006E4C39"/>
    <w:rsid w:val="006E570D"/>
    <w:rsid w:val="006E623D"/>
    <w:rsid w:val="006E6498"/>
    <w:rsid w:val="006E6FA9"/>
    <w:rsid w:val="006F058E"/>
    <w:rsid w:val="006F102E"/>
    <w:rsid w:val="006F1818"/>
    <w:rsid w:val="006F1C29"/>
    <w:rsid w:val="006F2439"/>
    <w:rsid w:val="006F24C1"/>
    <w:rsid w:val="006F28A7"/>
    <w:rsid w:val="006F28B3"/>
    <w:rsid w:val="006F4747"/>
    <w:rsid w:val="006F5079"/>
    <w:rsid w:val="006F605A"/>
    <w:rsid w:val="006F64CE"/>
    <w:rsid w:val="006F6AD1"/>
    <w:rsid w:val="006F6BB1"/>
    <w:rsid w:val="006F71B7"/>
    <w:rsid w:val="006F75AD"/>
    <w:rsid w:val="006F77CE"/>
    <w:rsid w:val="007006C5"/>
    <w:rsid w:val="00702259"/>
    <w:rsid w:val="0070263D"/>
    <w:rsid w:val="0070264C"/>
    <w:rsid w:val="00703062"/>
    <w:rsid w:val="007030D2"/>
    <w:rsid w:val="007035F7"/>
    <w:rsid w:val="00703932"/>
    <w:rsid w:val="00704442"/>
    <w:rsid w:val="0070501E"/>
    <w:rsid w:val="00706328"/>
    <w:rsid w:val="00706BAC"/>
    <w:rsid w:val="00706C5E"/>
    <w:rsid w:val="00706D87"/>
    <w:rsid w:val="00706E33"/>
    <w:rsid w:val="007075E1"/>
    <w:rsid w:val="007079A9"/>
    <w:rsid w:val="00707A18"/>
    <w:rsid w:val="00710030"/>
    <w:rsid w:val="0071032C"/>
    <w:rsid w:val="007108B3"/>
    <w:rsid w:val="00710EC5"/>
    <w:rsid w:val="007114DB"/>
    <w:rsid w:val="0071194F"/>
    <w:rsid w:val="00711A52"/>
    <w:rsid w:val="007122AA"/>
    <w:rsid w:val="00712F40"/>
    <w:rsid w:val="00713642"/>
    <w:rsid w:val="0071554A"/>
    <w:rsid w:val="007155DC"/>
    <w:rsid w:val="00715AD4"/>
    <w:rsid w:val="00717D84"/>
    <w:rsid w:val="00720B98"/>
    <w:rsid w:val="007215A6"/>
    <w:rsid w:val="00722F27"/>
    <w:rsid w:val="0072396A"/>
    <w:rsid w:val="007250AB"/>
    <w:rsid w:val="007263F4"/>
    <w:rsid w:val="00726799"/>
    <w:rsid w:val="00726AF0"/>
    <w:rsid w:val="00726B93"/>
    <w:rsid w:val="007272BA"/>
    <w:rsid w:val="007274FA"/>
    <w:rsid w:val="0072779C"/>
    <w:rsid w:val="00730886"/>
    <w:rsid w:val="00731223"/>
    <w:rsid w:val="007327B6"/>
    <w:rsid w:val="00733174"/>
    <w:rsid w:val="00733311"/>
    <w:rsid w:val="007334F8"/>
    <w:rsid w:val="00733716"/>
    <w:rsid w:val="00733DD0"/>
    <w:rsid w:val="00734392"/>
    <w:rsid w:val="007344B3"/>
    <w:rsid w:val="00734617"/>
    <w:rsid w:val="00734BD1"/>
    <w:rsid w:val="00734E34"/>
    <w:rsid w:val="00735661"/>
    <w:rsid w:val="007358B2"/>
    <w:rsid w:val="00735DBF"/>
    <w:rsid w:val="00736E22"/>
    <w:rsid w:val="007373DC"/>
    <w:rsid w:val="00737607"/>
    <w:rsid w:val="007378BA"/>
    <w:rsid w:val="00737A8A"/>
    <w:rsid w:val="007406EF"/>
    <w:rsid w:val="0074105A"/>
    <w:rsid w:val="00741A85"/>
    <w:rsid w:val="007421D8"/>
    <w:rsid w:val="00744813"/>
    <w:rsid w:val="007448C6"/>
    <w:rsid w:val="007454A8"/>
    <w:rsid w:val="007459ED"/>
    <w:rsid w:val="007461A3"/>
    <w:rsid w:val="00746336"/>
    <w:rsid w:val="007465E4"/>
    <w:rsid w:val="00747396"/>
    <w:rsid w:val="0075029C"/>
    <w:rsid w:val="0075171D"/>
    <w:rsid w:val="00751BF0"/>
    <w:rsid w:val="00751C8A"/>
    <w:rsid w:val="00752AF0"/>
    <w:rsid w:val="00752FA6"/>
    <w:rsid w:val="007531B2"/>
    <w:rsid w:val="007538E0"/>
    <w:rsid w:val="0075405A"/>
    <w:rsid w:val="00754DD2"/>
    <w:rsid w:val="00756171"/>
    <w:rsid w:val="00756231"/>
    <w:rsid w:val="00756387"/>
    <w:rsid w:val="00757D2B"/>
    <w:rsid w:val="00757EB6"/>
    <w:rsid w:val="00760304"/>
    <w:rsid w:val="007610A5"/>
    <w:rsid w:val="007614C6"/>
    <w:rsid w:val="0076161A"/>
    <w:rsid w:val="00762A2C"/>
    <w:rsid w:val="00763317"/>
    <w:rsid w:val="00764971"/>
    <w:rsid w:val="00764976"/>
    <w:rsid w:val="0076521C"/>
    <w:rsid w:val="00765950"/>
    <w:rsid w:val="00765EFF"/>
    <w:rsid w:val="0076700C"/>
    <w:rsid w:val="00767723"/>
    <w:rsid w:val="007677D6"/>
    <w:rsid w:val="00767DBE"/>
    <w:rsid w:val="00767F8D"/>
    <w:rsid w:val="00771293"/>
    <w:rsid w:val="00771631"/>
    <w:rsid w:val="00771686"/>
    <w:rsid w:val="00774394"/>
    <w:rsid w:val="00774511"/>
    <w:rsid w:val="00774BF3"/>
    <w:rsid w:val="00774EDC"/>
    <w:rsid w:val="007752A8"/>
    <w:rsid w:val="00775AAC"/>
    <w:rsid w:val="00775D87"/>
    <w:rsid w:val="0077622D"/>
    <w:rsid w:val="00776E68"/>
    <w:rsid w:val="00777167"/>
    <w:rsid w:val="007776B4"/>
    <w:rsid w:val="00777873"/>
    <w:rsid w:val="00777ADB"/>
    <w:rsid w:val="007800DA"/>
    <w:rsid w:val="0078084F"/>
    <w:rsid w:val="00780E81"/>
    <w:rsid w:val="007810BD"/>
    <w:rsid w:val="00781385"/>
    <w:rsid w:val="007817F5"/>
    <w:rsid w:val="007826A4"/>
    <w:rsid w:val="00783002"/>
    <w:rsid w:val="00783F95"/>
    <w:rsid w:val="0078406A"/>
    <w:rsid w:val="00785918"/>
    <w:rsid w:val="00785947"/>
    <w:rsid w:val="00785EC8"/>
    <w:rsid w:val="0078670E"/>
    <w:rsid w:val="007868C5"/>
    <w:rsid w:val="00786A3C"/>
    <w:rsid w:val="00786CC4"/>
    <w:rsid w:val="0078745C"/>
    <w:rsid w:val="00787571"/>
    <w:rsid w:val="007876B0"/>
    <w:rsid w:val="00787782"/>
    <w:rsid w:val="00787989"/>
    <w:rsid w:val="0079005F"/>
    <w:rsid w:val="00790F4C"/>
    <w:rsid w:val="00790F68"/>
    <w:rsid w:val="00791124"/>
    <w:rsid w:val="007924CC"/>
    <w:rsid w:val="0079367B"/>
    <w:rsid w:val="0079414B"/>
    <w:rsid w:val="00794188"/>
    <w:rsid w:val="00794370"/>
    <w:rsid w:val="0079481C"/>
    <w:rsid w:val="00794C1A"/>
    <w:rsid w:val="007951A2"/>
    <w:rsid w:val="007965A8"/>
    <w:rsid w:val="007969F8"/>
    <w:rsid w:val="00797334"/>
    <w:rsid w:val="00797A0C"/>
    <w:rsid w:val="00797EE4"/>
    <w:rsid w:val="007A002F"/>
    <w:rsid w:val="007A0590"/>
    <w:rsid w:val="007A0687"/>
    <w:rsid w:val="007A0891"/>
    <w:rsid w:val="007A098B"/>
    <w:rsid w:val="007A1D68"/>
    <w:rsid w:val="007A23C8"/>
    <w:rsid w:val="007A2A06"/>
    <w:rsid w:val="007A2E74"/>
    <w:rsid w:val="007A2EC6"/>
    <w:rsid w:val="007A2F44"/>
    <w:rsid w:val="007A330E"/>
    <w:rsid w:val="007A345F"/>
    <w:rsid w:val="007A3712"/>
    <w:rsid w:val="007A3B97"/>
    <w:rsid w:val="007A3D2D"/>
    <w:rsid w:val="007A4114"/>
    <w:rsid w:val="007A4632"/>
    <w:rsid w:val="007A56AA"/>
    <w:rsid w:val="007A5CFB"/>
    <w:rsid w:val="007A6BAF"/>
    <w:rsid w:val="007A6D61"/>
    <w:rsid w:val="007A7DC4"/>
    <w:rsid w:val="007A7E4E"/>
    <w:rsid w:val="007B06E9"/>
    <w:rsid w:val="007B088D"/>
    <w:rsid w:val="007B091A"/>
    <w:rsid w:val="007B0F90"/>
    <w:rsid w:val="007B2E2E"/>
    <w:rsid w:val="007B3143"/>
    <w:rsid w:val="007B4208"/>
    <w:rsid w:val="007B4825"/>
    <w:rsid w:val="007B526A"/>
    <w:rsid w:val="007B5586"/>
    <w:rsid w:val="007B5C9B"/>
    <w:rsid w:val="007B6944"/>
    <w:rsid w:val="007B6D78"/>
    <w:rsid w:val="007B71F1"/>
    <w:rsid w:val="007C00F8"/>
    <w:rsid w:val="007C0826"/>
    <w:rsid w:val="007C2098"/>
    <w:rsid w:val="007C2285"/>
    <w:rsid w:val="007C2A84"/>
    <w:rsid w:val="007C2C10"/>
    <w:rsid w:val="007C2FEC"/>
    <w:rsid w:val="007C31E5"/>
    <w:rsid w:val="007C3617"/>
    <w:rsid w:val="007C49F6"/>
    <w:rsid w:val="007C5753"/>
    <w:rsid w:val="007C68B2"/>
    <w:rsid w:val="007C6A79"/>
    <w:rsid w:val="007C6DF2"/>
    <w:rsid w:val="007C7835"/>
    <w:rsid w:val="007D0F92"/>
    <w:rsid w:val="007D0FFF"/>
    <w:rsid w:val="007D13BD"/>
    <w:rsid w:val="007D14C7"/>
    <w:rsid w:val="007D169E"/>
    <w:rsid w:val="007D1AF1"/>
    <w:rsid w:val="007D2734"/>
    <w:rsid w:val="007D2BA5"/>
    <w:rsid w:val="007D2C8B"/>
    <w:rsid w:val="007D3892"/>
    <w:rsid w:val="007D3BE3"/>
    <w:rsid w:val="007D4055"/>
    <w:rsid w:val="007D4744"/>
    <w:rsid w:val="007D5930"/>
    <w:rsid w:val="007D5A55"/>
    <w:rsid w:val="007D6292"/>
    <w:rsid w:val="007D6AB1"/>
    <w:rsid w:val="007D6CB9"/>
    <w:rsid w:val="007D7972"/>
    <w:rsid w:val="007E0481"/>
    <w:rsid w:val="007E05E3"/>
    <w:rsid w:val="007E0D4A"/>
    <w:rsid w:val="007E22FF"/>
    <w:rsid w:val="007E319D"/>
    <w:rsid w:val="007E3672"/>
    <w:rsid w:val="007E3716"/>
    <w:rsid w:val="007E3C81"/>
    <w:rsid w:val="007E405E"/>
    <w:rsid w:val="007E40C9"/>
    <w:rsid w:val="007E4792"/>
    <w:rsid w:val="007E4ED1"/>
    <w:rsid w:val="007E5C49"/>
    <w:rsid w:val="007E6084"/>
    <w:rsid w:val="007E60A4"/>
    <w:rsid w:val="007E6730"/>
    <w:rsid w:val="007E6B0D"/>
    <w:rsid w:val="007E6B86"/>
    <w:rsid w:val="007E6E48"/>
    <w:rsid w:val="007E7B27"/>
    <w:rsid w:val="007F083D"/>
    <w:rsid w:val="007F0A54"/>
    <w:rsid w:val="007F1165"/>
    <w:rsid w:val="007F17D0"/>
    <w:rsid w:val="007F1BF4"/>
    <w:rsid w:val="007F1C84"/>
    <w:rsid w:val="007F38EB"/>
    <w:rsid w:val="007F3A41"/>
    <w:rsid w:val="007F457A"/>
    <w:rsid w:val="007F47FB"/>
    <w:rsid w:val="007F49E3"/>
    <w:rsid w:val="007F5758"/>
    <w:rsid w:val="007F5A1D"/>
    <w:rsid w:val="007F66AC"/>
    <w:rsid w:val="007F74B0"/>
    <w:rsid w:val="00801A80"/>
    <w:rsid w:val="008021DC"/>
    <w:rsid w:val="00802608"/>
    <w:rsid w:val="00802C82"/>
    <w:rsid w:val="008038E9"/>
    <w:rsid w:val="00803AE5"/>
    <w:rsid w:val="00804085"/>
    <w:rsid w:val="0080715A"/>
    <w:rsid w:val="0080728A"/>
    <w:rsid w:val="008100DC"/>
    <w:rsid w:val="0081099A"/>
    <w:rsid w:val="00810C4F"/>
    <w:rsid w:val="00810EAF"/>
    <w:rsid w:val="008126E1"/>
    <w:rsid w:val="0081361E"/>
    <w:rsid w:val="00814422"/>
    <w:rsid w:val="0081528E"/>
    <w:rsid w:val="00815AC4"/>
    <w:rsid w:val="0081634D"/>
    <w:rsid w:val="00816BD5"/>
    <w:rsid w:val="00816D5C"/>
    <w:rsid w:val="00821A9C"/>
    <w:rsid w:val="008231E1"/>
    <w:rsid w:val="0082359C"/>
    <w:rsid w:val="00825088"/>
    <w:rsid w:val="00827725"/>
    <w:rsid w:val="0083033D"/>
    <w:rsid w:val="008305F9"/>
    <w:rsid w:val="00830CA8"/>
    <w:rsid w:val="00831149"/>
    <w:rsid w:val="0083125B"/>
    <w:rsid w:val="008312E9"/>
    <w:rsid w:val="0083149E"/>
    <w:rsid w:val="0083194E"/>
    <w:rsid w:val="00831B45"/>
    <w:rsid w:val="00831C0E"/>
    <w:rsid w:val="00831C43"/>
    <w:rsid w:val="00831D1E"/>
    <w:rsid w:val="00831F75"/>
    <w:rsid w:val="00833DB7"/>
    <w:rsid w:val="008343BF"/>
    <w:rsid w:val="00834CAF"/>
    <w:rsid w:val="00835C40"/>
    <w:rsid w:val="00840165"/>
    <w:rsid w:val="00840273"/>
    <w:rsid w:val="008406CA"/>
    <w:rsid w:val="00841474"/>
    <w:rsid w:val="00842280"/>
    <w:rsid w:val="008422A1"/>
    <w:rsid w:val="008425C8"/>
    <w:rsid w:val="00842787"/>
    <w:rsid w:val="00842EEB"/>
    <w:rsid w:val="0084356B"/>
    <w:rsid w:val="008436E2"/>
    <w:rsid w:val="00843E06"/>
    <w:rsid w:val="00844FFA"/>
    <w:rsid w:val="00845459"/>
    <w:rsid w:val="008463FC"/>
    <w:rsid w:val="0084651F"/>
    <w:rsid w:val="0084692E"/>
    <w:rsid w:val="008469A0"/>
    <w:rsid w:val="008471C6"/>
    <w:rsid w:val="008474D0"/>
    <w:rsid w:val="00847AE0"/>
    <w:rsid w:val="00847E51"/>
    <w:rsid w:val="00850527"/>
    <w:rsid w:val="00850E41"/>
    <w:rsid w:val="00850FB9"/>
    <w:rsid w:val="00851087"/>
    <w:rsid w:val="00851F0F"/>
    <w:rsid w:val="0085225C"/>
    <w:rsid w:val="008534C4"/>
    <w:rsid w:val="00854A71"/>
    <w:rsid w:val="0085560C"/>
    <w:rsid w:val="008562BB"/>
    <w:rsid w:val="008568A7"/>
    <w:rsid w:val="008569B2"/>
    <w:rsid w:val="00856CCC"/>
    <w:rsid w:val="008577E6"/>
    <w:rsid w:val="0086025B"/>
    <w:rsid w:val="00860B90"/>
    <w:rsid w:val="008614AD"/>
    <w:rsid w:val="008615C9"/>
    <w:rsid w:val="00862A01"/>
    <w:rsid w:val="00862FAA"/>
    <w:rsid w:val="00863C7A"/>
    <w:rsid w:val="00863D4A"/>
    <w:rsid w:val="0086444F"/>
    <w:rsid w:val="0086472B"/>
    <w:rsid w:val="00864BEB"/>
    <w:rsid w:val="00864F33"/>
    <w:rsid w:val="00864F36"/>
    <w:rsid w:val="00865079"/>
    <w:rsid w:val="0086529B"/>
    <w:rsid w:val="008655B5"/>
    <w:rsid w:val="008656BC"/>
    <w:rsid w:val="00865717"/>
    <w:rsid w:val="00865F31"/>
    <w:rsid w:val="00865F8F"/>
    <w:rsid w:val="00866396"/>
    <w:rsid w:val="00866452"/>
    <w:rsid w:val="0086723E"/>
    <w:rsid w:val="00870B48"/>
    <w:rsid w:val="0087209D"/>
    <w:rsid w:val="00872737"/>
    <w:rsid w:val="008745FB"/>
    <w:rsid w:val="008753F3"/>
    <w:rsid w:val="008779F0"/>
    <w:rsid w:val="00880751"/>
    <w:rsid w:val="0088096E"/>
    <w:rsid w:val="008815B1"/>
    <w:rsid w:val="00881932"/>
    <w:rsid w:val="00882D57"/>
    <w:rsid w:val="00883136"/>
    <w:rsid w:val="00883605"/>
    <w:rsid w:val="00883639"/>
    <w:rsid w:val="008840C5"/>
    <w:rsid w:val="008841F4"/>
    <w:rsid w:val="0088537E"/>
    <w:rsid w:val="00885E6B"/>
    <w:rsid w:val="0088718A"/>
    <w:rsid w:val="008915BB"/>
    <w:rsid w:val="0089193D"/>
    <w:rsid w:val="008920D6"/>
    <w:rsid w:val="008924C7"/>
    <w:rsid w:val="00893DA6"/>
    <w:rsid w:val="008943C7"/>
    <w:rsid w:val="0089553A"/>
    <w:rsid w:val="00895D8A"/>
    <w:rsid w:val="00896232"/>
    <w:rsid w:val="00896763"/>
    <w:rsid w:val="00896E10"/>
    <w:rsid w:val="00896F47"/>
    <w:rsid w:val="008977C5"/>
    <w:rsid w:val="008979CE"/>
    <w:rsid w:val="00897D82"/>
    <w:rsid w:val="00897DF3"/>
    <w:rsid w:val="008A0755"/>
    <w:rsid w:val="008A13BA"/>
    <w:rsid w:val="008A1BFF"/>
    <w:rsid w:val="008A280E"/>
    <w:rsid w:val="008A2A8D"/>
    <w:rsid w:val="008A3184"/>
    <w:rsid w:val="008A353F"/>
    <w:rsid w:val="008A3977"/>
    <w:rsid w:val="008A3BCE"/>
    <w:rsid w:val="008A3CAA"/>
    <w:rsid w:val="008A418C"/>
    <w:rsid w:val="008A4704"/>
    <w:rsid w:val="008A53D9"/>
    <w:rsid w:val="008A6220"/>
    <w:rsid w:val="008A6798"/>
    <w:rsid w:val="008A6B39"/>
    <w:rsid w:val="008A7061"/>
    <w:rsid w:val="008A7886"/>
    <w:rsid w:val="008B08FD"/>
    <w:rsid w:val="008B0F7D"/>
    <w:rsid w:val="008B0FD6"/>
    <w:rsid w:val="008B10AC"/>
    <w:rsid w:val="008B1A9E"/>
    <w:rsid w:val="008B3013"/>
    <w:rsid w:val="008B35A9"/>
    <w:rsid w:val="008B362B"/>
    <w:rsid w:val="008B3876"/>
    <w:rsid w:val="008B3C49"/>
    <w:rsid w:val="008B50EF"/>
    <w:rsid w:val="008B5A74"/>
    <w:rsid w:val="008B6C3E"/>
    <w:rsid w:val="008B75BB"/>
    <w:rsid w:val="008C029B"/>
    <w:rsid w:val="008C08C7"/>
    <w:rsid w:val="008C0CC7"/>
    <w:rsid w:val="008C0CD1"/>
    <w:rsid w:val="008C2EA3"/>
    <w:rsid w:val="008C3FB6"/>
    <w:rsid w:val="008C3FC0"/>
    <w:rsid w:val="008C446B"/>
    <w:rsid w:val="008C6761"/>
    <w:rsid w:val="008C6892"/>
    <w:rsid w:val="008C79A9"/>
    <w:rsid w:val="008C7D81"/>
    <w:rsid w:val="008D0C04"/>
    <w:rsid w:val="008D1036"/>
    <w:rsid w:val="008D1272"/>
    <w:rsid w:val="008D1F6A"/>
    <w:rsid w:val="008D24A4"/>
    <w:rsid w:val="008D255F"/>
    <w:rsid w:val="008D2561"/>
    <w:rsid w:val="008D3201"/>
    <w:rsid w:val="008D33CA"/>
    <w:rsid w:val="008D384C"/>
    <w:rsid w:val="008D3A27"/>
    <w:rsid w:val="008D4F5C"/>
    <w:rsid w:val="008D551A"/>
    <w:rsid w:val="008D5B15"/>
    <w:rsid w:val="008D5F59"/>
    <w:rsid w:val="008D767A"/>
    <w:rsid w:val="008E0AAC"/>
    <w:rsid w:val="008E26A9"/>
    <w:rsid w:val="008E27D9"/>
    <w:rsid w:val="008E2B38"/>
    <w:rsid w:val="008E2F5A"/>
    <w:rsid w:val="008E3A58"/>
    <w:rsid w:val="008E5035"/>
    <w:rsid w:val="008E5719"/>
    <w:rsid w:val="008E5AE7"/>
    <w:rsid w:val="008E6D3A"/>
    <w:rsid w:val="008E6DBD"/>
    <w:rsid w:val="008E705B"/>
    <w:rsid w:val="008E7579"/>
    <w:rsid w:val="008E78C4"/>
    <w:rsid w:val="008E7A39"/>
    <w:rsid w:val="008E7F9D"/>
    <w:rsid w:val="008F04B7"/>
    <w:rsid w:val="008F12A1"/>
    <w:rsid w:val="008F2025"/>
    <w:rsid w:val="008F2DD1"/>
    <w:rsid w:val="008F3613"/>
    <w:rsid w:val="008F424E"/>
    <w:rsid w:val="008F4DCB"/>
    <w:rsid w:val="008F57F4"/>
    <w:rsid w:val="008F5DEB"/>
    <w:rsid w:val="008F6CFC"/>
    <w:rsid w:val="008F776D"/>
    <w:rsid w:val="008F7BE6"/>
    <w:rsid w:val="00900514"/>
    <w:rsid w:val="00900937"/>
    <w:rsid w:val="00901875"/>
    <w:rsid w:val="00901EF6"/>
    <w:rsid w:val="00901FA0"/>
    <w:rsid w:val="0090299C"/>
    <w:rsid w:val="00903FC8"/>
    <w:rsid w:val="00904B31"/>
    <w:rsid w:val="0090509E"/>
    <w:rsid w:val="0090557B"/>
    <w:rsid w:val="00905940"/>
    <w:rsid w:val="00906B3C"/>
    <w:rsid w:val="0091003E"/>
    <w:rsid w:val="0091004B"/>
    <w:rsid w:val="009121E6"/>
    <w:rsid w:val="0091296B"/>
    <w:rsid w:val="00914144"/>
    <w:rsid w:val="00914231"/>
    <w:rsid w:val="00915786"/>
    <w:rsid w:val="00916BCF"/>
    <w:rsid w:val="00917D31"/>
    <w:rsid w:val="00917E10"/>
    <w:rsid w:val="009213E6"/>
    <w:rsid w:val="00922430"/>
    <w:rsid w:val="00922C53"/>
    <w:rsid w:val="00922FC8"/>
    <w:rsid w:val="00923578"/>
    <w:rsid w:val="00923A3D"/>
    <w:rsid w:val="00923CFE"/>
    <w:rsid w:val="0092466C"/>
    <w:rsid w:val="00924784"/>
    <w:rsid w:val="00925769"/>
    <w:rsid w:val="009259E1"/>
    <w:rsid w:val="00925E46"/>
    <w:rsid w:val="00926BFB"/>
    <w:rsid w:val="00927353"/>
    <w:rsid w:val="009300D3"/>
    <w:rsid w:val="00930A97"/>
    <w:rsid w:val="00931515"/>
    <w:rsid w:val="0093209C"/>
    <w:rsid w:val="009321B4"/>
    <w:rsid w:val="00932C68"/>
    <w:rsid w:val="009332C5"/>
    <w:rsid w:val="009334B8"/>
    <w:rsid w:val="009335B3"/>
    <w:rsid w:val="00933DBC"/>
    <w:rsid w:val="0093520D"/>
    <w:rsid w:val="009371E1"/>
    <w:rsid w:val="0093740B"/>
    <w:rsid w:val="00940392"/>
    <w:rsid w:val="00941555"/>
    <w:rsid w:val="00941835"/>
    <w:rsid w:val="009418B5"/>
    <w:rsid w:val="00941BAF"/>
    <w:rsid w:val="00941D4C"/>
    <w:rsid w:val="00941F66"/>
    <w:rsid w:val="0094254C"/>
    <w:rsid w:val="0094344B"/>
    <w:rsid w:val="00944252"/>
    <w:rsid w:val="00944403"/>
    <w:rsid w:val="009454CB"/>
    <w:rsid w:val="0094557F"/>
    <w:rsid w:val="009456A8"/>
    <w:rsid w:val="00946800"/>
    <w:rsid w:val="00946BE3"/>
    <w:rsid w:val="00946E92"/>
    <w:rsid w:val="0094744A"/>
    <w:rsid w:val="00950533"/>
    <w:rsid w:val="0095109D"/>
    <w:rsid w:val="009516F1"/>
    <w:rsid w:val="00951774"/>
    <w:rsid w:val="00952328"/>
    <w:rsid w:val="009525A8"/>
    <w:rsid w:val="00952894"/>
    <w:rsid w:val="00952EFC"/>
    <w:rsid w:val="009537CA"/>
    <w:rsid w:val="009541B6"/>
    <w:rsid w:val="009556F7"/>
    <w:rsid w:val="00956415"/>
    <w:rsid w:val="0095727E"/>
    <w:rsid w:val="00957641"/>
    <w:rsid w:val="009577D7"/>
    <w:rsid w:val="009600E7"/>
    <w:rsid w:val="009608DF"/>
    <w:rsid w:val="00960CC8"/>
    <w:rsid w:val="00962023"/>
    <w:rsid w:val="00962C9D"/>
    <w:rsid w:val="009630CD"/>
    <w:rsid w:val="00970B54"/>
    <w:rsid w:val="00970D57"/>
    <w:rsid w:val="00970FF2"/>
    <w:rsid w:val="00971652"/>
    <w:rsid w:val="0097235A"/>
    <w:rsid w:val="00972EEF"/>
    <w:rsid w:val="0097304C"/>
    <w:rsid w:val="009730AD"/>
    <w:rsid w:val="00973C56"/>
    <w:rsid w:val="0097497F"/>
    <w:rsid w:val="00983073"/>
    <w:rsid w:val="009835AE"/>
    <w:rsid w:val="009838E0"/>
    <w:rsid w:val="00984ED4"/>
    <w:rsid w:val="00986EF1"/>
    <w:rsid w:val="0099001F"/>
    <w:rsid w:val="00990C3F"/>
    <w:rsid w:val="00991E64"/>
    <w:rsid w:val="009920EB"/>
    <w:rsid w:val="00992221"/>
    <w:rsid w:val="009923A2"/>
    <w:rsid w:val="0099282E"/>
    <w:rsid w:val="00992BD0"/>
    <w:rsid w:val="00993782"/>
    <w:rsid w:val="009940B8"/>
    <w:rsid w:val="009949EF"/>
    <w:rsid w:val="00994B09"/>
    <w:rsid w:val="00994EC1"/>
    <w:rsid w:val="00995B05"/>
    <w:rsid w:val="009960F2"/>
    <w:rsid w:val="009963D0"/>
    <w:rsid w:val="0099670C"/>
    <w:rsid w:val="00996A2D"/>
    <w:rsid w:val="009A1F58"/>
    <w:rsid w:val="009A3D27"/>
    <w:rsid w:val="009A487E"/>
    <w:rsid w:val="009A4B17"/>
    <w:rsid w:val="009A664F"/>
    <w:rsid w:val="009A6729"/>
    <w:rsid w:val="009A73E2"/>
    <w:rsid w:val="009A7926"/>
    <w:rsid w:val="009B0CB2"/>
    <w:rsid w:val="009B1528"/>
    <w:rsid w:val="009B18CB"/>
    <w:rsid w:val="009B1F23"/>
    <w:rsid w:val="009B28F2"/>
    <w:rsid w:val="009B2D5B"/>
    <w:rsid w:val="009B2E55"/>
    <w:rsid w:val="009B3014"/>
    <w:rsid w:val="009B3A16"/>
    <w:rsid w:val="009B5D1B"/>
    <w:rsid w:val="009B5E25"/>
    <w:rsid w:val="009B5F98"/>
    <w:rsid w:val="009B622A"/>
    <w:rsid w:val="009B664C"/>
    <w:rsid w:val="009B7417"/>
    <w:rsid w:val="009B75F4"/>
    <w:rsid w:val="009C0195"/>
    <w:rsid w:val="009C05E2"/>
    <w:rsid w:val="009C106F"/>
    <w:rsid w:val="009C12B9"/>
    <w:rsid w:val="009C1CC3"/>
    <w:rsid w:val="009C202F"/>
    <w:rsid w:val="009C357C"/>
    <w:rsid w:val="009C3880"/>
    <w:rsid w:val="009C4CEA"/>
    <w:rsid w:val="009C547F"/>
    <w:rsid w:val="009C5604"/>
    <w:rsid w:val="009C5AFF"/>
    <w:rsid w:val="009C696E"/>
    <w:rsid w:val="009C6ECD"/>
    <w:rsid w:val="009C6F8D"/>
    <w:rsid w:val="009C7636"/>
    <w:rsid w:val="009C7746"/>
    <w:rsid w:val="009C77F9"/>
    <w:rsid w:val="009C78B4"/>
    <w:rsid w:val="009C7C52"/>
    <w:rsid w:val="009D00CE"/>
    <w:rsid w:val="009D06DF"/>
    <w:rsid w:val="009D0800"/>
    <w:rsid w:val="009D13E0"/>
    <w:rsid w:val="009D13E1"/>
    <w:rsid w:val="009D165E"/>
    <w:rsid w:val="009D1DCF"/>
    <w:rsid w:val="009D1E8C"/>
    <w:rsid w:val="009D2559"/>
    <w:rsid w:val="009D3506"/>
    <w:rsid w:val="009D3AB8"/>
    <w:rsid w:val="009D3F43"/>
    <w:rsid w:val="009D49D7"/>
    <w:rsid w:val="009D502A"/>
    <w:rsid w:val="009D51CB"/>
    <w:rsid w:val="009D638A"/>
    <w:rsid w:val="009D781F"/>
    <w:rsid w:val="009D7B12"/>
    <w:rsid w:val="009E1094"/>
    <w:rsid w:val="009E22B5"/>
    <w:rsid w:val="009E274E"/>
    <w:rsid w:val="009E5080"/>
    <w:rsid w:val="009E5F4F"/>
    <w:rsid w:val="009E5F68"/>
    <w:rsid w:val="009E7BBB"/>
    <w:rsid w:val="009F030D"/>
    <w:rsid w:val="009F17CA"/>
    <w:rsid w:val="009F1CEB"/>
    <w:rsid w:val="009F1F60"/>
    <w:rsid w:val="009F24C6"/>
    <w:rsid w:val="009F3200"/>
    <w:rsid w:val="009F3C2F"/>
    <w:rsid w:val="009F3F70"/>
    <w:rsid w:val="009F44AB"/>
    <w:rsid w:val="009F4F72"/>
    <w:rsid w:val="009F5D8A"/>
    <w:rsid w:val="009F6971"/>
    <w:rsid w:val="009F7D97"/>
    <w:rsid w:val="00A00761"/>
    <w:rsid w:val="00A0133C"/>
    <w:rsid w:val="00A0148F"/>
    <w:rsid w:val="00A01DD5"/>
    <w:rsid w:val="00A0211A"/>
    <w:rsid w:val="00A036B7"/>
    <w:rsid w:val="00A039E3"/>
    <w:rsid w:val="00A03D46"/>
    <w:rsid w:val="00A040F7"/>
    <w:rsid w:val="00A047FD"/>
    <w:rsid w:val="00A04DBF"/>
    <w:rsid w:val="00A0527C"/>
    <w:rsid w:val="00A056E6"/>
    <w:rsid w:val="00A06755"/>
    <w:rsid w:val="00A06B62"/>
    <w:rsid w:val="00A06C8E"/>
    <w:rsid w:val="00A071FF"/>
    <w:rsid w:val="00A07895"/>
    <w:rsid w:val="00A07B75"/>
    <w:rsid w:val="00A1020F"/>
    <w:rsid w:val="00A11278"/>
    <w:rsid w:val="00A11E6C"/>
    <w:rsid w:val="00A120DA"/>
    <w:rsid w:val="00A12F5B"/>
    <w:rsid w:val="00A13538"/>
    <w:rsid w:val="00A13D2C"/>
    <w:rsid w:val="00A143BD"/>
    <w:rsid w:val="00A1466D"/>
    <w:rsid w:val="00A1497A"/>
    <w:rsid w:val="00A16500"/>
    <w:rsid w:val="00A172CE"/>
    <w:rsid w:val="00A1743D"/>
    <w:rsid w:val="00A17486"/>
    <w:rsid w:val="00A20467"/>
    <w:rsid w:val="00A2111E"/>
    <w:rsid w:val="00A213A9"/>
    <w:rsid w:val="00A218AD"/>
    <w:rsid w:val="00A22112"/>
    <w:rsid w:val="00A23102"/>
    <w:rsid w:val="00A23415"/>
    <w:rsid w:val="00A23CC5"/>
    <w:rsid w:val="00A240D6"/>
    <w:rsid w:val="00A24FF3"/>
    <w:rsid w:val="00A25274"/>
    <w:rsid w:val="00A2670E"/>
    <w:rsid w:val="00A27552"/>
    <w:rsid w:val="00A27780"/>
    <w:rsid w:val="00A27A2E"/>
    <w:rsid w:val="00A27EF9"/>
    <w:rsid w:val="00A308D9"/>
    <w:rsid w:val="00A30ED1"/>
    <w:rsid w:val="00A30ED3"/>
    <w:rsid w:val="00A317B9"/>
    <w:rsid w:val="00A31834"/>
    <w:rsid w:val="00A321B2"/>
    <w:rsid w:val="00A323ED"/>
    <w:rsid w:val="00A33D72"/>
    <w:rsid w:val="00A3425B"/>
    <w:rsid w:val="00A3474F"/>
    <w:rsid w:val="00A34A6C"/>
    <w:rsid w:val="00A35237"/>
    <w:rsid w:val="00A3549A"/>
    <w:rsid w:val="00A35EE9"/>
    <w:rsid w:val="00A36360"/>
    <w:rsid w:val="00A36445"/>
    <w:rsid w:val="00A36EB2"/>
    <w:rsid w:val="00A37278"/>
    <w:rsid w:val="00A40310"/>
    <w:rsid w:val="00A413DE"/>
    <w:rsid w:val="00A4148A"/>
    <w:rsid w:val="00A425ED"/>
    <w:rsid w:val="00A4284B"/>
    <w:rsid w:val="00A43D93"/>
    <w:rsid w:val="00A43ED8"/>
    <w:rsid w:val="00A43F61"/>
    <w:rsid w:val="00A4417E"/>
    <w:rsid w:val="00A443EE"/>
    <w:rsid w:val="00A45687"/>
    <w:rsid w:val="00A4593F"/>
    <w:rsid w:val="00A45DFF"/>
    <w:rsid w:val="00A45E31"/>
    <w:rsid w:val="00A474A5"/>
    <w:rsid w:val="00A47894"/>
    <w:rsid w:val="00A50014"/>
    <w:rsid w:val="00A5067C"/>
    <w:rsid w:val="00A512F7"/>
    <w:rsid w:val="00A515DB"/>
    <w:rsid w:val="00A5245E"/>
    <w:rsid w:val="00A5293A"/>
    <w:rsid w:val="00A53021"/>
    <w:rsid w:val="00A536CE"/>
    <w:rsid w:val="00A53D97"/>
    <w:rsid w:val="00A54C61"/>
    <w:rsid w:val="00A556DA"/>
    <w:rsid w:val="00A560BC"/>
    <w:rsid w:val="00A5643D"/>
    <w:rsid w:val="00A56655"/>
    <w:rsid w:val="00A5683C"/>
    <w:rsid w:val="00A56895"/>
    <w:rsid w:val="00A56B83"/>
    <w:rsid w:val="00A56EA0"/>
    <w:rsid w:val="00A57B81"/>
    <w:rsid w:val="00A57F86"/>
    <w:rsid w:val="00A601A1"/>
    <w:rsid w:val="00A608C6"/>
    <w:rsid w:val="00A611E9"/>
    <w:rsid w:val="00A629A7"/>
    <w:rsid w:val="00A62AB8"/>
    <w:rsid w:val="00A62AEA"/>
    <w:rsid w:val="00A6331C"/>
    <w:rsid w:val="00A63AF1"/>
    <w:rsid w:val="00A6434C"/>
    <w:rsid w:val="00A6455B"/>
    <w:rsid w:val="00A64767"/>
    <w:rsid w:val="00A64AF2"/>
    <w:rsid w:val="00A65227"/>
    <w:rsid w:val="00A65782"/>
    <w:rsid w:val="00A65D4F"/>
    <w:rsid w:val="00A65E3E"/>
    <w:rsid w:val="00A67D4C"/>
    <w:rsid w:val="00A70189"/>
    <w:rsid w:val="00A72175"/>
    <w:rsid w:val="00A72701"/>
    <w:rsid w:val="00A7443F"/>
    <w:rsid w:val="00A779DA"/>
    <w:rsid w:val="00A77DD8"/>
    <w:rsid w:val="00A82459"/>
    <w:rsid w:val="00A82F03"/>
    <w:rsid w:val="00A83AEA"/>
    <w:rsid w:val="00A84F76"/>
    <w:rsid w:val="00A84FE1"/>
    <w:rsid w:val="00A85F91"/>
    <w:rsid w:val="00A86AD3"/>
    <w:rsid w:val="00A87C84"/>
    <w:rsid w:val="00A904A0"/>
    <w:rsid w:val="00A91C31"/>
    <w:rsid w:val="00A923A1"/>
    <w:rsid w:val="00A92AD7"/>
    <w:rsid w:val="00A93046"/>
    <w:rsid w:val="00A931F1"/>
    <w:rsid w:val="00A93782"/>
    <w:rsid w:val="00A94207"/>
    <w:rsid w:val="00A944EC"/>
    <w:rsid w:val="00A96D01"/>
    <w:rsid w:val="00A9777E"/>
    <w:rsid w:val="00AA02B1"/>
    <w:rsid w:val="00AA1103"/>
    <w:rsid w:val="00AA1C3A"/>
    <w:rsid w:val="00AA1FC6"/>
    <w:rsid w:val="00AA4461"/>
    <w:rsid w:val="00AA4B6B"/>
    <w:rsid w:val="00AA4D6C"/>
    <w:rsid w:val="00AA56C6"/>
    <w:rsid w:val="00AA5895"/>
    <w:rsid w:val="00AA59FC"/>
    <w:rsid w:val="00AA60F4"/>
    <w:rsid w:val="00AA62B4"/>
    <w:rsid w:val="00AA6F8D"/>
    <w:rsid w:val="00AA79D2"/>
    <w:rsid w:val="00AB1348"/>
    <w:rsid w:val="00AB14CB"/>
    <w:rsid w:val="00AB187B"/>
    <w:rsid w:val="00AB233D"/>
    <w:rsid w:val="00AB23D2"/>
    <w:rsid w:val="00AB2D6C"/>
    <w:rsid w:val="00AB3EB5"/>
    <w:rsid w:val="00AB4F96"/>
    <w:rsid w:val="00AB53FB"/>
    <w:rsid w:val="00AB5A21"/>
    <w:rsid w:val="00AB5D1D"/>
    <w:rsid w:val="00AB6553"/>
    <w:rsid w:val="00AB71B6"/>
    <w:rsid w:val="00AB7790"/>
    <w:rsid w:val="00AB7BE4"/>
    <w:rsid w:val="00AB7FD6"/>
    <w:rsid w:val="00AC0019"/>
    <w:rsid w:val="00AC03C5"/>
    <w:rsid w:val="00AC08AD"/>
    <w:rsid w:val="00AC093D"/>
    <w:rsid w:val="00AC0E9A"/>
    <w:rsid w:val="00AC1673"/>
    <w:rsid w:val="00AC1DD6"/>
    <w:rsid w:val="00AC2193"/>
    <w:rsid w:val="00AC27A5"/>
    <w:rsid w:val="00AC40C6"/>
    <w:rsid w:val="00AC44B1"/>
    <w:rsid w:val="00AC4BA3"/>
    <w:rsid w:val="00AC50FF"/>
    <w:rsid w:val="00AC5359"/>
    <w:rsid w:val="00AC5998"/>
    <w:rsid w:val="00AC5D7D"/>
    <w:rsid w:val="00AC6CA0"/>
    <w:rsid w:val="00AC6CB4"/>
    <w:rsid w:val="00AC77E6"/>
    <w:rsid w:val="00AC7E54"/>
    <w:rsid w:val="00AD087F"/>
    <w:rsid w:val="00AD097B"/>
    <w:rsid w:val="00AD1A4D"/>
    <w:rsid w:val="00AD2B54"/>
    <w:rsid w:val="00AD318E"/>
    <w:rsid w:val="00AD3459"/>
    <w:rsid w:val="00AD3CDF"/>
    <w:rsid w:val="00AD43BD"/>
    <w:rsid w:val="00AD4C78"/>
    <w:rsid w:val="00AD59A2"/>
    <w:rsid w:val="00AD64E9"/>
    <w:rsid w:val="00AD67CC"/>
    <w:rsid w:val="00AD6E21"/>
    <w:rsid w:val="00AD70EE"/>
    <w:rsid w:val="00AD712B"/>
    <w:rsid w:val="00AD7CAC"/>
    <w:rsid w:val="00AD7EF2"/>
    <w:rsid w:val="00AD7F56"/>
    <w:rsid w:val="00AE006E"/>
    <w:rsid w:val="00AE0345"/>
    <w:rsid w:val="00AE14F7"/>
    <w:rsid w:val="00AE1F36"/>
    <w:rsid w:val="00AE2792"/>
    <w:rsid w:val="00AE2C36"/>
    <w:rsid w:val="00AE3D89"/>
    <w:rsid w:val="00AE4E21"/>
    <w:rsid w:val="00AE4FF5"/>
    <w:rsid w:val="00AE5376"/>
    <w:rsid w:val="00AE53C4"/>
    <w:rsid w:val="00AE6061"/>
    <w:rsid w:val="00AE67E9"/>
    <w:rsid w:val="00AE79D6"/>
    <w:rsid w:val="00AE7C02"/>
    <w:rsid w:val="00AF0471"/>
    <w:rsid w:val="00AF123A"/>
    <w:rsid w:val="00AF2580"/>
    <w:rsid w:val="00AF270E"/>
    <w:rsid w:val="00AF29E6"/>
    <w:rsid w:val="00AF3459"/>
    <w:rsid w:val="00AF348C"/>
    <w:rsid w:val="00AF3881"/>
    <w:rsid w:val="00AF4272"/>
    <w:rsid w:val="00AF44E6"/>
    <w:rsid w:val="00AF4D68"/>
    <w:rsid w:val="00AF55E0"/>
    <w:rsid w:val="00AF565A"/>
    <w:rsid w:val="00AF6D0F"/>
    <w:rsid w:val="00AF6EE0"/>
    <w:rsid w:val="00AF7025"/>
    <w:rsid w:val="00AF7762"/>
    <w:rsid w:val="00AF7ADD"/>
    <w:rsid w:val="00B0022B"/>
    <w:rsid w:val="00B0060A"/>
    <w:rsid w:val="00B00746"/>
    <w:rsid w:val="00B00951"/>
    <w:rsid w:val="00B00F2F"/>
    <w:rsid w:val="00B01884"/>
    <w:rsid w:val="00B039C5"/>
    <w:rsid w:val="00B04E27"/>
    <w:rsid w:val="00B0526A"/>
    <w:rsid w:val="00B053D6"/>
    <w:rsid w:val="00B05F72"/>
    <w:rsid w:val="00B076A6"/>
    <w:rsid w:val="00B11498"/>
    <w:rsid w:val="00B11863"/>
    <w:rsid w:val="00B11B1D"/>
    <w:rsid w:val="00B125EA"/>
    <w:rsid w:val="00B131E4"/>
    <w:rsid w:val="00B141E1"/>
    <w:rsid w:val="00B147BC"/>
    <w:rsid w:val="00B147D7"/>
    <w:rsid w:val="00B14BE1"/>
    <w:rsid w:val="00B14DFE"/>
    <w:rsid w:val="00B1586C"/>
    <w:rsid w:val="00B1670F"/>
    <w:rsid w:val="00B16954"/>
    <w:rsid w:val="00B178C4"/>
    <w:rsid w:val="00B179AC"/>
    <w:rsid w:val="00B17C30"/>
    <w:rsid w:val="00B17F3F"/>
    <w:rsid w:val="00B20764"/>
    <w:rsid w:val="00B213F9"/>
    <w:rsid w:val="00B21C5D"/>
    <w:rsid w:val="00B22522"/>
    <w:rsid w:val="00B2350C"/>
    <w:rsid w:val="00B23C06"/>
    <w:rsid w:val="00B27798"/>
    <w:rsid w:val="00B27CFA"/>
    <w:rsid w:val="00B308A3"/>
    <w:rsid w:val="00B30BFD"/>
    <w:rsid w:val="00B31487"/>
    <w:rsid w:val="00B3177B"/>
    <w:rsid w:val="00B31D78"/>
    <w:rsid w:val="00B31FEC"/>
    <w:rsid w:val="00B32F07"/>
    <w:rsid w:val="00B3332B"/>
    <w:rsid w:val="00B33926"/>
    <w:rsid w:val="00B34260"/>
    <w:rsid w:val="00B34CA7"/>
    <w:rsid w:val="00B36FA0"/>
    <w:rsid w:val="00B379FC"/>
    <w:rsid w:val="00B40D75"/>
    <w:rsid w:val="00B42F46"/>
    <w:rsid w:val="00B434F2"/>
    <w:rsid w:val="00B43E83"/>
    <w:rsid w:val="00B44C39"/>
    <w:rsid w:val="00B45605"/>
    <w:rsid w:val="00B45CD0"/>
    <w:rsid w:val="00B47F38"/>
    <w:rsid w:val="00B501D1"/>
    <w:rsid w:val="00B5029B"/>
    <w:rsid w:val="00B50A0F"/>
    <w:rsid w:val="00B50A74"/>
    <w:rsid w:val="00B513C5"/>
    <w:rsid w:val="00B5165F"/>
    <w:rsid w:val="00B5199B"/>
    <w:rsid w:val="00B51AA9"/>
    <w:rsid w:val="00B51D96"/>
    <w:rsid w:val="00B51E66"/>
    <w:rsid w:val="00B5206B"/>
    <w:rsid w:val="00B52F04"/>
    <w:rsid w:val="00B534EC"/>
    <w:rsid w:val="00B53FDB"/>
    <w:rsid w:val="00B5497D"/>
    <w:rsid w:val="00B54AA5"/>
    <w:rsid w:val="00B54B08"/>
    <w:rsid w:val="00B552FA"/>
    <w:rsid w:val="00B5589F"/>
    <w:rsid w:val="00B560B5"/>
    <w:rsid w:val="00B577A4"/>
    <w:rsid w:val="00B57CB2"/>
    <w:rsid w:val="00B60626"/>
    <w:rsid w:val="00B60A40"/>
    <w:rsid w:val="00B60EEE"/>
    <w:rsid w:val="00B60F0B"/>
    <w:rsid w:val="00B6171F"/>
    <w:rsid w:val="00B61E8A"/>
    <w:rsid w:val="00B62310"/>
    <w:rsid w:val="00B650E1"/>
    <w:rsid w:val="00B652BC"/>
    <w:rsid w:val="00B7070F"/>
    <w:rsid w:val="00B70E91"/>
    <w:rsid w:val="00B71310"/>
    <w:rsid w:val="00B71E64"/>
    <w:rsid w:val="00B72E0C"/>
    <w:rsid w:val="00B737A3"/>
    <w:rsid w:val="00B77091"/>
    <w:rsid w:val="00B77814"/>
    <w:rsid w:val="00B8059B"/>
    <w:rsid w:val="00B80991"/>
    <w:rsid w:val="00B823ED"/>
    <w:rsid w:val="00B82AA5"/>
    <w:rsid w:val="00B82F0A"/>
    <w:rsid w:val="00B85594"/>
    <w:rsid w:val="00B85BE3"/>
    <w:rsid w:val="00B862A4"/>
    <w:rsid w:val="00B86D85"/>
    <w:rsid w:val="00B87454"/>
    <w:rsid w:val="00B9032D"/>
    <w:rsid w:val="00B90DE3"/>
    <w:rsid w:val="00B912D7"/>
    <w:rsid w:val="00B9137A"/>
    <w:rsid w:val="00B91936"/>
    <w:rsid w:val="00B91BE3"/>
    <w:rsid w:val="00B91F8F"/>
    <w:rsid w:val="00B92FFB"/>
    <w:rsid w:val="00B931FD"/>
    <w:rsid w:val="00B9584E"/>
    <w:rsid w:val="00B95CEB"/>
    <w:rsid w:val="00BA233C"/>
    <w:rsid w:val="00BA2AE4"/>
    <w:rsid w:val="00BA3108"/>
    <w:rsid w:val="00BA32E6"/>
    <w:rsid w:val="00BA343D"/>
    <w:rsid w:val="00BA36A1"/>
    <w:rsid w:val="00BA5B4C"/>
    <w:rsid w:val="00BA5BED"/>
    <w:rsid w:val="00BA5BF3"/>
    <w:rsid w:val="00BA6475"/>
    <w:rsid w:val="00BA6D3F"/>
    <w:rsid w:val="00BB0C31"/>
    <w:rsid w:val="00BB0CE2"/>
    <w:rsid w:val="00BB10BE"/>
    <w:rsid w:val="00BB14E9"/>
    <w:rsid w:val="00BB17EB"/>
    <w:rsid w:val="00BB22A2"/>
    <w:rsid w:val="00BB2A85"/>
    <w:rsid w:val="00BB2BCC"/>
    <w:rsid w:val="00BB3733"/>
    <w:rsid w:val="00BB4249"/>
    <w:rsid w:val="00BB499D"/>
    <w:rsid w:val="00BB4C82"/>
    <w:rsid w:val="00BB5CBA"/>
    <w:rsid w:val="00BC03DF"/>
    <w:rsid w:val="00BC1D75"/>
    <w:rsid w:val="00BC1E2B"/>
    <w:rsid w:val="00BC1FD2"/>
    <w:rsid w:val="00BC2157"/>
    <w:rsid w:val="00BC3143"/>
    <w:rsid w:val="00BC34C2"/>
    <w:rsid w:val="00BC4489"/>
    <w:rsid w:val="00BC4CD9"/>
    <w:rsid w:val="00BC4F59"/>
    <w:rsid w:val="00BC56B0"/>
    <w:rsid w:val="00BC666E"/>
    <w:rsid w:val="00BC66FC"/>
    <w:rsid w:val="00BC7130"/>
    <w:rsid w:val="00BD01DC"/>
    <w:rsid w:val="00BD02BB"/>
    <w:rsid w:val="00BD03D8"/>
    <w:rsid w:val="00BD08B1"/>
    <w:rsid w:val="00BD10D9"/>
    <w:rsid w:val="00BD1844"/>
    <w:rsid w:val="00BD1872"/>
    <w:rsid w:val="00BD1C82"/>
    <w:rsid w:val="00BD22FC"/>
    <w:rsid w:val="00BD2D78"/>
    <w:rsid w:val="00BD3402"/>
    <w:rsid w:val="00BD3DD5"/>
    <w:rsid w:val="00BD5158"/>
    <w:rsid w:val="00BD5C0B"/>
    <w:rsid w:val="00BD5C42"/>
    <w:rsid w:val="00BD6FEE"/>
    <w:rsid w:val="00BE0131"/>
    <w:rsid w:val="00BE01D5"/>
    <w:rsid w:val="00BE335F"/>
    <w:rsid w:val="00BE40D5"/>
    <w:rsid w:val="00BE41C5"/>
    <w:rsid w:val="00BE4B8C"/>
    <w:rsid w:val="00BE4CB1"/>
    <w:rsid w:val="00BE4E89"/>
    <w:rsid w:val="00BE4EA0"/>
    <w:rsid w:val="00BE504A"/>
    <w:rsid w:val="00BE5AD5"/>
    <w:rsid w:val="00BE5F82"/>
    <w:rsid w:val="00BE673E"/>
    <w:rsid w:val="00BE67FD"/>
    <w:rsid w:val="00BE6A4A"/>
    <w:rsid w:val="00BE7A3F"/>
    <w:rsid w:val="00BE7E96"/>
    <w:rsid w:val="00BF051A"/>
    <w:rsid w:val="00BF0ABB"/>
    <w:rsid w:val="00BF0B80"/>
    <w:rsid w:val="00BF0F72"/>
    <w:rsid w:val="00BF1479"/>
    <w:rsid w:val="00BF1785"/>
    <w:rsid w:val="00BF2110"/>
    <w:rsid w:val="00BF21CD"/>
    <w:rsid w:val="00BF3812"/>
    <w:rsid w:val="00BF387B"/>
    <w:rsid w:val="00BF41FC"/>
    <w:rsid w:val="00BF44C1"/>
    <w:rsid w:val="00BF591D"/>
    <w:rsid w:val="00BF651C"/>
    <w:rsid w:val="00BF671A"/>
    <w:rsid w:val="00BF67C6"/>
    <w:rsid w:val="00BF6807"/>
    <w:rsid w:val="00BF6954"/>
    <w:rsid w:val="00BF6994"/>
    <w:rsid w:val="00BF6C01"/>
    <w:rsid w:val="00BF6E9F"/>
    <w:rsid w:val="00BF72D9"/>
    <w:rsid w:val="00C01459"/>
    <w:rsid w:val="00C016C6"/>
    <w:rsid w:val="00C01EF1"/>
    <w:rsid w:val="00C0211E"/>
    <w:rsid w:val="00C021AD"/>
    <w:rsid w:val="00C02587"/>
    <w:rsid w:val="00C033F4"/>
    <w:rsid w:val="00C04429"/>
    <w:rsid w:val="00C0455E"/>
    <w:rsid w:val="00C04CDA"/>
    <w:rsid w:val="00C0584F"/>
    <w:rsid w:val="00C05968"/>
    <w:rsid w:val="00C05A70"/>
    <w:rsid w:val="00C05C49"/>
    <w:rsid w:val="00C06313"/>
    <w:rsid w:val="00C0662F"/>
    <w:rsid w:val="00C0704F"/>
    <w:rsid w:val="00C0741B"/>
    <w:rsid w:val="00C07A8B"/>
    <w:rsid w:val="00C07C7A"/>
    <w:rsid w:val="00C10A32"/>
    <w:rsid w:val="00C10ABB"/>
    <w:rsid w:val="00C11AD1"/>
    <w:rsid w:val="00C124F5"/>
    <w:rsid w:val="00C125DE"/>
    <w:rsid w:val="00C15097"/>
    <w:rsid w:val="00C151CE"/>
    <w:rsid w:val="00C15B05"/>
    <w:rsid w:val="00C15C06"/>
    <w:rsid w:val="00C166CB"/>
    <w:rsid w:val="00C16B1A"/>
    <w:rsid w:val="00C178CB"/>
    <w:rsid w:val="00C203EC"/>
    <w:rsid w:val="00C20444"/>
    <w:rsid w:val="00C20731"/>
    <w:rsid w:val="00C21CA8"/>
    <w:rsid w:val="00C22CA7"/>
    <w:rsid w:val="00C254A0"/>
    <w:rsid w:val="00C25E15"/>
    <w:rsid w:val="00C26933"/>
    <w:rsid w:val="00C26FD2"/>
    <w:rsid w:val="00C27226"/>
    <w:rsid w:val="00C27406"/>
    <w:rsid w:val="00C30DBA"/>
    <w:rsid w:val="00C317BA"/>
    <w:rsid w:val="00C31BA5"/>
    <w:rsid w:val="00C32A2B"/>
    <w:rsid w:val="00C32C0E"/>
    <w:rsid w:val="00C332D0"/>
    <w:rsid w:val="00C335C8"/>
    <w:rsid w:val="00C34F81"/>
    <w:rsid w:val="00C35469"/>
    <w:rsid w:val="00C358FB"/>
    <w:rsid w:val="00C369E1"/>
    <w:rsid w:val="00C36D14"/>
    <w:rsid w:val="00C36DBE"/>
    <w:rsid w:val="00C40E19"/>
    <w:rsid w:val="00C4149C"/>
    <w:rsid w:val="00C42F20"/>
    <w:rsid w:val="00C4409F"/>
    <w:rsid w:val="00C45059"/>
    <w:rsid w:val="00C45845"/>
    <w:rsid w:val="00C4632E"/>
    <w:rsid w:val="00C46916"/>
    <w:rsid w:val="00C46E93"/>
    <w:rsid w:val="00C507D7"/>
    <w:rsid w:val="00C51687"/>
    <w:rsid w:val="00C5176E"/>
    <w:rsid w:val="00C52DE8"/>
    <w:rsid w:val="00C5306E"/>
    <w:rsid w:val="00C536C5"/>
    <w:rsid w:val="00C537C4"/>
    <w:rsid w:val="00C53972"/>
    <w:rsid w:val="00C543A1"/>
    <w:rsid w:val="00C5463E"/>
    <w:rsid w:val="00C54FAE"/>
    <w:rsid w:val="00C55D6C"/>
    <w:rsid w:val="00C566C2"/>
    <w:rsid w:val="00C579C1"/>
    <w:rsid w:val="00C617FF"/>
    <w:rsid w:val="00C61B56"/>
    <w:rsid w:val="00C61E72"/>
    <w:rsid w:val="00C62230"/>
    <w:rsid w:val="00C64D64"/>
    <w:rsid w:val="00C652E5"/>
    <w:rsid w:val="00C674C3"/>
    <w:rsid w:val="00C677A5"/>
    <w:rsid w:val="00C678E2"/>
    <w:rsid w:val="00C702B9"/>
    <w:rsid w:val="00C71726"/>
    <w:rsid w:val="00C72DA9"/>
    <w:rsid w:val="00C7452A"/>
    <w:rsid w:val="00C747F4"/>
    <w:rsid w:val="00C74C9E"/>
    <w:rsid w:val="00C7508B"/>
    <w:rsid w:val="00C7584B"/>
    <w:rsid w:val="00C75B1E"/>
    <w:rsid w:val="00C7608D"/>
    <w:rsid w:val="00C7741A"/>
    <w:rsid w:val="00C77667"/>
    <w:rsid w:val="00C77A72"/>
    <w:rsid w:val="00C815D3"/>
    <w:rsid w:val="00C81B4B"/>
    <w:rsid w:val="00C81E5E"/>
    <w:rsid w:val="00C82780"/>
    <w:rsid w:val="00C8280B"/>
    <w:rsid w:val="00C82D92"/>
    <w:rsid w:val="00C842F6"/>
    <w:rsid w:val="00C84C1E"/>
    <w:rsid w:val="00C852B3"/>
    <w:rsid w:val="00C863F1"/>
    <w:rsid w:val="00C86589"/>
    <w:rsid w:val="00C865C9"/>
    <w:rsid w:val="00C86BFC"/>
    <w:rsid w:val="00C86F34"/>
    <w:rsid w:val="00C87539"/>
    <w:rsid w:val="00C8770E"/>
    <w:rsid w:val="00C9113E"/>
    <w:rsid w:val="00C91BD1"/>
    <w:rsid w:val="00C922F5"/>
    <w:rsid w:val="00C92E51"/>
    <w:rsid w:val="00C939D6"/>
    <w:rsid w:val="00C95436"/>
    <w:rsid w:val="00C96551"/>
    <w:rsid w:val="00C96632"/>
    <w:rsid w:val="00C96ABF"/>
    <w:rsid w:val="00C97567"/>
    <w:rsid w:val="00C976D7"/>
    <w:rsid w:val="00C97EA1"/>
    <w:rsid w:val="00C97F8F"/>
    <w:rsid w:val="00CA01A0"/>
    <w:rsid w:val="00CA09E8"/>
    <w:rsid w:val="00CA0F0D"/>
    <w:rsid w:val="00CA1599"/>
    <w:rsid w:val="00CA1893"/>
    <w:rsid w:val="00CA244F"/>
    <w:rsid w:val="00CA38F0"/>
    <w:rsid w:val="00CA48FE"/>
    <w:rsid w:val="00CA49B1"/>
    <w:rsid w:val="00CA52D5"/>
    <w:rsid w:val="00CA538C"/>
    <w:rsid w:val="00CA5B6C"/>
    <w:rsid w:val="00CA5CE0"/>
    <w:rsid w:val="00CA6169"/>
    <w:rsid w:val="00CA6D49"/>
    <w:rsid w:val="00CA7D03"/>
    <w:rsid w:val="00CB0079"/>
    <w:rsid w:val="00CB1380"/>
    <w:rsid w:val="00CB1C9E"/>
    <w:rsid w:val="00CB2821"/>
    <w:rsid w:val="00CB3205"/>
    <w:rsid w:val="00CB355B"/>
    <w:rsid w:val="00CB38E9"/>
    <w:rsid w:val="00CB3CB0"/>
    <w:rsid w:val="00CB3DAC"/>
    <w:rsid w:val="00CB4012"/>
    <w:rsid w:val="00CB4A50"/>
    <w:rsid w:val="00CB4B90"/>
    <w:rsid w:val="00CB52A7"/>
    <w:rsid w:val="00CB5F36"/>
    <w:rsid w:val="00CB6F22"/>
    <w:rsid w:val="00CB7383"/>
    <w:rsid w:val="00CC0294"/>
    <w:rsid w:val="00CC051F"/>
    <w:rsid w:val="00CC0E41"/>
    <w:rsid w:val="00CC1490"/>
    <w:rsid w:val="00CC1743"/>
    <w:rsid w:val="00CC3119"/>
    <w:rsid w:val="00CC3711"/>
    <w:rsid w:val="00CC387F"/>
    <w:rsid w:val="00CC3C47"/>
    <w:rsid w:val="00CC3FC2"/>
    <w:rsid w:val="00CC44D6"/>
    <w:rsid w:val="00CC4B52"/>
    <w:rsid w:val="00CC53A3"/>
    <w:rsid w:val="00CC5CBF"/>
    <w:rsid w:val="00CC66F3"/>
    <w:rsid w:val="00CD07E7"/>
    <w:rsid w:val="00CD0E3A"/>
    <w:rsid w:val="00CD251A"/>
    <w:rsid w:val="00CD2C99"/>
    <w:rsid w:val="00CD3421"/>
    <w:rsid w:val="00CD37DD"/>
    <w:rsid w:val="00CD4768"/>
    <w:rsid w:val="00CD595F"/>
    <w:rsid w:val="00CD7132"/>
    <w:rsid w:val="00CD7427"/>
    <w:rsid w:val="00CD7789"/>
    <w:rsid w:val="00CE0663"/>
    <w:rsid w:val="00CE1073"/>
    <w:rsid w:val="00CE1821"/>
    <w:rsid w:val="00CE1F82"/>
    <w:rsid w:val="00CE2537"/>
    <w:rsid w:val="00CE2551"/>
    <w:rsid w:val="00CE3137"/>
    <w:rsid w:val="00CE39CC"/>
    <w:rsid w:val="00CE4016"/>
    <w:rsid w:val="00CE48EE"/>
    <w:rsid w:val="00CE6686"/>
    <w:rsid w:val="00CE6A92"/>
    <w:rsid w:val="00CE6CB8"/>
    <w:rsid w:val="00CE6DF7"/>
    <w:rsid w:val="00CF0B9B"/>
    <w:rsid w:val="00CF0E40"/>
    <w:rsid w:val="00CF1040"/>
    <w:rsid w:val="00CF1821"/>
    <w:rsid w:val="00CF32E5"/>
    <w:rsid w:val="00CF362C"/>
    <w:rsid w:val="00CF3C76"/>
    <w:rsid w:val="00CF41CB"/>
    <w:rsid w:val="00CF749C"/>
    <w:rsid w:val="00CF78D4"/>
    <w:rsid w:val="00CF79EE"/>
    <w:rsid w:val="00CF7BB8"/>
    <w:rsid w:val="00CF7BCD"/>
    <w:rsid w:val="00D01CC4"/>
    <w:rsid w:val="00D01ED4"/>
    <w:rsid w:val="00D01EDE"/>
    <w:rsid w:val="00D02C88"/>
    <w:rsid w:val="00D03215"/>
    <w:rsid w:val="00D03958"/>
    <w:rsid w:val="00D03FC8"/>
    <w:rsid w:val="00D04092"/>
    <w:rsid w:val="00D044E2"/>
    <w:rsid w:val="00D04DCB"/>
    <w:rsid w:val="00D05C6C"/>
    <w:rsid w:val="00D06296"/>
    <w:rsid w:val="00D06A3A"/>
    <w:rsid w:val="00D118AC"/>
    <w:rsid w:val="00D11BA4"/>
    <w:rsid w:val="00D11C6F"/>
    <w:rsid w:val="00D11D8E"/>
    <w:rsid w:val="00D122DC"/>
    <w:rsid w:val="00D1252A"/>
    <w:rsid w:val="00D13529"/>
    <w:rsid w:val="00D13883"/>
    <w:rsid w:val="00D15644"/>
    <w:rsid w:val="00D15BE7"/>
    <w:rsid w:val="00D16628"/>
    <w:rsid w:val="00D16D0A"/>
    <w:rsid w:val="00D16DC4"/>
    <w:rsid w:val="00D16E26"/>
    <w:rsid w:val="00D16E39"/>
    <w:rsid w:val="00D16E70"/>
    <w:rsid w:val="00D17419"/>
    <w:rsid w:val="00D17691"/>
    <w:rsid w:val="00D17705"/>
    <w:rsid w:val="00D2018C"/>
    <w:rsid w:val="00D20362"/>
    <w:rsid w:val="00D205B7"/>
    <w:rsid w:val="00D20799"/>
    <w:rsid w:val="00D20AEA"/>
    <w:rsid w:val="00D21782"/>
    <w:rsid w:val="00D21FCE"/>
    <w:rsid w:val="00D2201B"/>
    <w:rsid w:val="00D2385B"/>
    <w:rsid w:val="00D2509C"/>
    <w:rsid w:val="00D257A9"/>
    <w:rsid w:val="00D262A4"/>
    <w:rsid w:val="00D26CC1"/>
    <w:rsid w:val="00D2712D"/>
    <w:rsid w:val="00D276DA"/>
    <w:rsid w:val="00D30975"/>
    <w:rsid w:val="00D31F4F"/>
    <w:rsid w:val="00D32A26"/>
    <w:rsid w:val="00D32D7A"/>
    <w:rsid w:val="00D3318F"/>
    <w:rsid w:val="00D33C19"/>
    <w:rsid w:val="00D33CBB"/>
    <w:rsid w:val="00D34615"/>
    <w:rsid w:val="00D363BA"/>
    <w:rsid w:val="00D366EA"/>
    <w:rsid w:val="00D3671A"/>
    <w:rsid w:val="00D36754"/>
    <w:rsid w:val="00D36EB5"/>
    <w:rsid w:val="00D371B5"/>
    <w:rsid w:val="00D37829"/>
    <w:rsid w:val="00D37ED6"/>
    <w:rsid w:val="00D37FDA"/>
    <w:rsid w:val="00D37FED"/>
    <w:rsid w:val="00D40093"/>
    <w:rsid w:val="00D4095C"/>
    <w:rsid w:val="00D411E7"/>
    <w:rsid w:val="00D41635"/>
    <w:rsid w:val="00D41A47"/>
    <w:rsid w:val="00D41DC2"/>
    <w:rsid w:val="00D42032"/>
    <w:rsid w:val="00D426DE"/>
    <w:rsid w:val="00D42A6B"/>
    <w:rsid w:val="00D42D74"/>
    <w:rsid w:val="00D42EA9"/>
    <w:rsid w:val="00D431D0"/>
    <w:rsid w:val="00D43C58"/>
    <w:rsid w:val="00D43D81"/>
    <w:rsid w:val="00D4485F"/>
    <w:rsid w:val="00D45308"/>
    <w:rsid w:val="00D462AB"/>
    <w:rsid w:val="00D4641B"/>
    <w:rsid w:val="00D47015"/>
    <w:rsid w:val="00D47676"/>
    <w:rsid w:val="00D5140C"/>
    <w:rsid w:val="00D514C2"/>
    <w:rsid w:val="00D5400D"/>
    <w:rsid w:val="00D54260"/>
    <w:rsid w:val="00D54F8E"/>
    <w:rsid w:val="00D55284"/>
    <w:rsid w:val="00D557EB"/>
    <w:rsid w:val="00D55D45"/>
    <w:rsid w:val="00D56471"/>
    <w:rsid w:val="00D57977"/>
    <w:rsid w:val="00D57E22"/>
    <w:rsid w:val="00D57F40"/>
    <w:rsid w:val="00D608F4"/>
    <w:rsid w:val="00D60F07"/>
    <w:rsid w:val="00D62638"/>
    <w:rsid w:val="00D62B51"/>
    <w:rsid w:val="00D63614"/>
    <w:rsid w:val="00D63897"/>
    <w:rsid w:val="00D63B5D"/>
    <w:rsid w:val="00D63EE5"/>
    <w:rsid w:val="00D643A6"/>
    <w:rsid w:val="00D64AB9"/>
    <w:rsid w:val="00D64E1D"/>
    <w:rsid w:val="00D65D5E"/>
    <w:rsid w:val="00D66B4A"/>
    <w:rsid w:val="00D70040"/>
    <w:rsid w:val="00D7072A"/>
    <w:rsid w:val="00D70C95"/>
    <w:rsid w:val="00D7137C"/>
    <w:rsid w:val="00D72092"/>
    <w:rsid w:val="00D7310B"/>
    <w:rsid w:val="00D7347B"/>
    <w:rsid w:val="00D744A3"/>
    <w:rsid w:val="00D75D30"/>
    <w:rsid w:val="00D76E3C"/>
    <w:rsid w:val="00D77C5F"/>
    <w:rsid w:val="00D801FE"/>
    <w:rsid w:val="00D81BCA"/>
    <w:rsid w:val="00D81D5D"/>
    <w:rsid w:val="00D81F8D"/>
    <w:rsid w:val="00D82A03"/>
    <w:rsid w:val="00D82D4F"/>
    <w:rsid w:val="00D82D54"/>
    <w:rsid w:val="00D8345A"/>
    <w:rsid w:val="00D83AAC"/>
    <w:rsid w:val="00D843E4"/>
    <w:rsid w:val="00D85958"/>
    <w:rsid w:val="00D86076"/>
    <w:rsid w:val="00D861F0"/>
    <w:rsid w:val="00D868A2"/>
    <w:rsid w:val="00D87054"/>
    <w:rsid w:val="00D87496"/>
    <w:rsid w:val="00D8770E"/>
    <w:rsid w:val="00D90212"/>
    <w:rsid w:val="00D913EE"/>
    <w:rsid w:val="00D92491"/>
    <w:rsid w:val="00D93D6A"/>
    <w:rsid w:val="00D947CD"/>
    <w:rsid w:val="00D956F2"/>
    <w:rsid w:val="00D95D66"/>
    <w:rsid w:val="00D97C79"/>
    <w:rsid w:val="00DA0712"/>
    <w:rsid w:val="00DA13FA"/>
    <w:rsid w:val="00DA1D67"/>
    <w:rsid w:val="00DA20BA"/>
    <w:rsid w:val="00DA35E0"/>
    <w:rsid w:val="00DA3730"/>
    <w:rsid w:val="00DA37E1"/>
    <w:rsid w:val="00DA65DF"/>
    <w:rsid w:val="00DA688F"/>
    <w:rsid w:val="00DA6FE6"/>
    <w:rsid w:val="00DA79C3"/>
    <w:rsid w:val="00DB035F"/>
    <w:rsid w:val="00DB0677"/>
    <w:rsid w:val="00DB16E0"/>
    <w:rsid w:val="00DB2C12"/>
    <w:rsid w:val="00DB37D2"/>
    <w:rsid w:val="00DB39FC"/>
    <w:rsid w:val="00DB3F45"/>
    <w:rsid w:val="00DB4636"/>
    <w:rsid w:val="00DB524F"/>
    <w:rsid w:val="00DB548C"/>
    <w:rsid w:val="00DB5C0F"/>
    <w:rsid w:val="00DB5EBA"/>
    <w:rsid w:val="00DB61EB"/>
    <w:rsid w:val="00DB6DF0"/>
    <w:rsid w:val="00DB6E33"/>
    <w:rsid w:val="00DB6F2A"/>
    <w:rsid w:val="00DB6F3E"/>
    <w:rsid w:val="00DB76A6"/>
    <w:rsid w:val="00DB7C56"/>
    <w:rsid w:val="00DC1255"/>
    <w:rsid w:val="00DC12C5"/>
    <w:rsid w:val="00DC1A02"/>
    <w:rsid w:val="00DC1BCD"/>
    <w:rsid w:val="00DC2437"/>
    <w:rsid w:val="00DC2C14"/>
    <w:rsid w:val="00DC2E37"/>
    <w:rsid w:val="00DC323A"/>
    <w:rsid w:val="00DC3C6E"/>
    <w:rsid w:val="00DC4476"/>
    <w:rsid w:val="00DC485F"/>
    <w:rsid w:val="00DC4A3D"/>
    <w:rsid w:val="00DC5674"/>
    <w:rsid w:val="00DC6CD5"/>
    <w:rsid w:val="00DC6FF5"/>
    <w:rsid w:val="00DC71E7"/>
    <w:rsid w:val="00DD0440"/>
    <w:rsid w:val="00DD0E77"/>
    <w:rsid w:val="00DD11D8"/>
    <w:rsid w:val="00DD1AC6"/>
    <w:rsid w:val="00DD20AA"/>
    <w:rsid w:val="00DD2D25"/>
    <w:rsid w:val="00DD31BA"/>
    <w:rsid w:val="00DD3C66"/>
    <w:rsid w:val="00DD51A0"/>
    <w:rsid w:val="00DD7974"/>
    <w:rsid w:val="00DD7E7F"/>
    <w:rsid w:val="00DE0331"/>
    <w:rsid w:val="00DE03D1"/>
    <w:rsid w:val="00DE07A5"/>
    <w:rsid w:val="00DE1106"/>
    <w:rsid w:val="00DE20D0"/>
    <w:rsid w:val="00DE22E3"/>
    <w:rsid w:val="00DE23E6"/>
    <w:rsid w:val="00DE25EE"/>
    <w:rsid w:val="00DE2BC1"/>
    <w:rsid w:val="00DE36C0"/>
    <w:rsid w:val="00DE38EC"/>
    <w:rsid w:val="00DE390C"/>
    <w:rsid w:val="00DE3A44"/>
    <w:rsid w:val="00DE52B6"/>
    <w:rsid w:val="00DE58B7"/>
    <w:rsid w:val="00DE5F46"/>
    <w:rsid w:val="00DE68BB"/>
    <w:rsid w:val="00DE69A6"/>
    <w:rsid w:val="00DE7179"/>
    <w:rsid w:val="00DE77CB"/>
    <w:rsid w:val="00DE7D9E"/>
    <w:rsid w:val="00DE7E19"/>
    <w:rsid w:val="00DF02D4"/>
    <w:rsid w:val="00DF05CF"/>
    <w:rsid w:val="00DF07F7"/>
    <w:rsid w:val="00DF08DA"/>
    <w:rsid w:val="00DF0F2B"/>
    <w:rsid w:val="00DF1A56"/>
    <w:rsid w:val="00DF2092"/>
    <w:rsid w:val="00DF24FB"/>
    <w:rsid w:val="00DF303B"/>
    <w:rsid w:val="00DF3C6D"/>
    <w:rsid w:val="00DF3E62"/>
    <w:rsid w:val="00DF3F8C"/>
    <w:rsid w:val="00DF4C69"/>
    <w:rsid w:val="00DF525A"/>
    <w:rsid w:val="00DF68AB"/>
    <w:rsid w:val="00DF6CCD"/>
    <w:rsid w:val="00E00D20"/>
    <w:rsid w:val="00E01261"/>
    <w:rsid w:val="00E01338"/>
    <w:rsid w:val="00E01641"/>
    <w:rsid w:val="00E01E0B"/>
    <w:rsid w:val="00E020C2"/>
    <w:rsid w:val="00E02567"/>
    <w:rsid w:val="00E03CCC"/>
    <w:rsid w:val="00E03FCE"/>
    <w:rsid w:val="00E0473B"/>
    <w:rsid w:val="00E04C5A"/>
    <w:rsid w:val="00E04C5F"/>
    <w:rsid w:val="00E065E1"/>
    <w:rsid w:val="00E06ACF"/>
    <w:rsid w:val="00E071D0"/>
    <w:rsid w:val="00E10C36"/>
    <w:rsid w:val="00E10EF7"/>
    <w:rsid w:val="00E111B6"/>
    <w:rsid w:val="00E121C3"/>
    <w:rsid w:val="00E12B98"/>
    <w:rsid w:val="00E13CE1"/>
    <w:rsid w:val="00E14A51"/>
    <w:rsid w:val="00E14E70"/>
    <w:rsid w:val="00E15992"/>
    <w:rsid w:val="00E178AE"/>
    <w:rsid w:val="00E20409"/>
    <w:rsid w:val="00E20A08"/>
    <w:rsid w:val="00E20FB9"/>
    <w:rsid w:val="00E2110F"/>
    <w:rsid w:val="00E227A5"/>
    <w:rsid w:val="00E22E48"/>
    <w:rsid w:val="00E235D3"/>
    <w:rsid w:val="00E24558"/>
    <w:rsid w:val="00E24BA3"/>
    <w:rsid w:val="00E2535D"/>
    <w:rsid w:val="00E257C8"/>
    <w:rsid w:val="00E268FC"/>
    <w:rsid w:val="00E26D2F"/>
    <w:rsid w:val="00E270BC"/>
    <w:rsid w:val="00E30038"/>
    <w:rsid w:val="00E31D54"/>
    <w:rsid w:val="00E339B8"/>
    <w:rsid w:val="00E34585"/>
    <w:rsid w:val="00E34C13"/>
    <w:rsid w:val="00E35639"/>
    <w:rsid w:val="00E35884"/>
    <w:rsid w:val="00E35A54"/>
    <w:rsid w:val="00E37664"/>
    <w:rsid w:val="00E37D4C"/>
    <w:rsid w:val="00E40496"/>
    <w:rsid w:val="00E40C20"/>
    <w:rsid w:val="00E43077"/>
    <w:rsid w:val="00E43DBD"/>
    <w:rsid w:val="00E45271"/>
    <w:rsid w:val="00E460A6"/>
    <w:rsid w:val="00E461D0"/>
    <w:rsid w:val="00E46259"/>
    <w:rsid w:val="00E470B7"/>
    <w:rsid w:val="00E50A08"/>
    <w:rsid w:val="00E51351"/>
    <w:rsid w:val="00E51C21"/>
    <w:rsid w:val="00E51D5D"/>
    <w:rsid w:val="00E52BB7"/>
    <w:rsid w:val="00E52EF7"/>
    <w:rsid w:val="00E54E1E"/>
    <w:rsid w:val="00E55C95"/>
    <w:rsid w:val="00E55E77"/>
    <w:rsid w:val="00E55F28"/>
    <w:rsid w:val="00E564CF"/>
    <w:rsid w:val="00E56CEF"/>
    <w:rsid w:val="00E57EE7"/>
    <w:rsid w:val="00E600C6"/>
    <w:rsid w:val="00E609AB"/>
    <w:rsid w:val="00E60A74"/>
    <w:rsid w:val="00E6180A"/>
    <w:rsid w:val="00E62F15"/>
    <w:rsid w:val="00E62FFE"/>
    <w:rsid w:val="00E63023"/>
    <w:rsid w:val="00E6438D"/>
    <w:rsid w:val="00E64DDE"/>
    <w:rsid w:val="00E653F7"/>
    <w:rsid w:val="00E661C5"/>
    <w:rsid w:val="00E66579"/>
    <w:rsid w:val="00E70526"/>
    <w:rsid w:val="00E707DA"/>
    <w:rsid w:val="00E710F4"/>
    <w:rsid w:val="00E7252A"/>
    <w:rsid w:val="00E72B7E"/>
    <w:rsid w:val="00E74CFF"/>
    <w:rsid w:val="00E750F1"/>
    <w:rsid w:val="00E76780"/>
    <w:rsid w:val="00E7776D"/>
    <w:rsid w:val="00E80DED"/>
    <w:rsid w:val="00E811AC"/>
    <w:rsid w:val="00E81239"/>
    <w:rsid w:val="00E81502"/>
    <w:rsid w:val="00E81C06"/>
    <w:rsid w:val="00E82D3D"/>
    <w:rsid w:val="00E8317B"/>
    <w:rsid w:val="00E83A77"/>
    <w:rsid w:val="00E8407B"/>
    <w:rsid w:val="00E844FC"/>
    <w:rsid w:val="00E84EEB"/>
    <w:rsid w:val="00E859A8"/>
    <w:rsid w:val="00E86E79"/>
    <w:rsid w:val="00E86F47"/>
    <w:rsid w:val="00E87B56"/>
    <w:rsid w:val="00E9028F"/>
    <w:rsid w:val="00E90668"/>
    <w:rsid w:val="00E90A8E"/>
    <w:rsid w:val="00E92106"/>
    <w:rsid w:val="00E9296A"/>
    <w:rsid w:val="00E9580E"/>
    <w:rsid w:val="00E95831"/>
    <w:rsid w:val="00E9644F"/>
    <w:rsid w:val="00E968C5"/>
    <w:rsid w:val="00E96BFF"/>
    <w:rsid w:val="00E97251"/>
    <w:rsid w:val="00EA04BB"/>
    <w:rsid w:val="00EA1A15"/>
    <w:rsid w:val="00EA20A8"/>
    <w:rsid w:val="00EA22F3"/>
    <w:rsid w:val="00EA2AE5"/>
    <w:rsid w:val="00EA4506"/>
    <w:rsid w:val="00EA4F6C"/>
    <w:rsid w:val="00EA5DDA"/>
    <w:rsid w:val="00EA5ED7"/>
    <w:rsid w:val="00EA77B3"/>
    <w:rsid w:val="00EA7949"/>
    <w:rsid w:val="00EA7C31"/>
    <w:rsid w:val="00EB0315"/>
    <w:rsid w:val="00EB259A"/>
    <w:rsid w:val="00EB27E9"/>
    <w:rsid w:val="00EB310C"/>
    <w:rsid w:val="00EB33F8"/>
    <w:rsid w:val="00EB35CB"/>
    <w:rsid w:val="00EB4845"/>
    <w:rsid w:val="00EB5E54"/>
    <w:rsid w:val="00EB5FAB"/>
    <w:rsid w:val="00EB60D2"/>
    <w:rsid w:val="00EB6711"/>
    <w:rsid w:val="00EB685D"/>
    <w:rsid w:val="00EB7248"/>
    <w:rsid w:val="00EB7B84"/>
    <w:rsid w:val="00EC0C07"/>
    <w:rsid w:val="00EC0D96"/>
    <w:rsid w:val="00EC1745"/>
    <w:rsid w:val="00EC1824"/>
    <w:rsid w:val="00EC1BA3"/>
    <w:rsid w:val="00EC1BCE"/>
    <w:rsid w:val="00EC1D3E"/>
    <w:rsid w:val="00EC32FC"/>
    <w:rsid w:val="00EC3DA3"/>
    <w:rsid w:val="00EC65C5"/>
    <w:rsid w:val="00EC6CA3"/>
    <w:rsid w:val="00EC6CEE"/>
    <w:rsid w:val="00EC740F"/>
    <w:rsid w:val="00EC7BD9"/>
    <w:rsid w:val="00EC7C8B"/>
    <w:rsid w:val="00ED0EDE"/>
    <w:rsid w:val="00ED1E33"/>
    <w:rsid w:val="00ED2A45"/>
    <w:rsid w:val="00ED2C6D"/>
    <w:rsid w:val="00ED2D63"/>
    <w:rsid w:val="00ED3A27"/>
    <w:rsid w:val="00ED4249"/>
    <w:rsid w:val="00ED5014"/>
    <w:rsid w:val="00ED5451"/>
    <w:rsid w:val="00ED57F6"/>
    <w:rsid w:val="00ED619C"/>
    <w:rsid w:val="00ED61A7"/>
    <w:rsid w:val="00ED7295"/>
    <w:rsid w:val="00ED7400"/>
    <w:rsid w:val="00ED74A8"/>
    <w:rsid w:val="00ED7F80"/>
    <w:rsid w:val="00EE009B"/>
    <w:rsid w:val="00EE18AE"/>
    <w:rsid w:val="00EE1E56"/>
    <w:rsid w:val="00EE2FBC"/>
    <w:rsid w:val="00EE43F2"/>
    <w:rsid w:val="00EE602F"/>
    <w:rsid w:val="00EE7595"/>
    <w:rsid w:val="00EE76E6"/>
    <w:rsid w:val="00EF050C"/>
    <w:rsid w:val="00EF0E0C"/>
    <w:rsid w:val="00EF0F9B"/>
    <w:rsid w:val="00EF1493"/>
    <w:rsid w:val="00EF1496"/>
    <w:rsid w:val="00EF159A"/>
    <w:rsid w:val="00EF17D6"/>
    <w:rsid w:val="00EF1E6D"/>
    <w:rsid w:val="00EF1E84"/>
    <w:rsid w:val="00EF1F18"/>
    <w:rsid w:val="00EF1F32"/>
    <w:rsid w:val="00EF6792"/>
    <w:rsid w:val="00EF6C91"/>
    <w:rsid w:val="00EF7BDA"/>
    <w:rsid w:val="00F00794"/>
    <w:rsid w:val="00F00A39"/>
    <w:rsid w:val="00F00A55"/>
    <w:rsid w:val="00F0145E"/>
    <w:rsid w:val="00F01CC3"/>
    <w:rsid w:val="00F01FCB"/>
    <w:rsid w:val="00F02870"/>
    <w:rsid w:val="00F02A01"/>
    <w:rsid w:val="00F0321F"/>
    <w:rsid w:val="00F034D7"/>
    <w:rsid w:val="00F04EB4"/>
    <w:rsid w:val="00F04FCF"/>
    <w:rsid w:val="00F050BE"/>
    <w:rsid w:val="00F071E4"/>
    <w:rsid w:val="00F07733"/>
    <w:rsid w:val="00F07CC3"/>
    <w:rsid w:val="00F1060F"/>
    <w:rsid w:val="00F11DD7"/>
    <w:rsid w:val="00F120A8"/>
    <w:rsid w:val="00F1233F"/>
    <w:rsid w:val="00F12364"/>
    <w:rsid w:val="00F13571"/>
    <w:rsid w:val="00F146B5"/>
    <w:rsid w:val="00F151D1"/>
    <w:rsid w:val="00F16216"/>
    <w:rsid w:val="00F16602"/>
    <w:rsid w:val="00F16EA8"/>
    <w:rsid w:val="00F16EF6"/>
    <w:rsid w:val="00F210DB"/>
    <w:rsid w:val="00F2178E"/>
    <w:rsid w:val="00F21DB7"/>
    <w:rsid w:val="00F2287C"/>
    <w:rsid w:val="00F24259"/>
    <w:rsid w:val="00F247E5"/>
    <w:rsid w:val="00F248D9"/>
    <w:rsid w:val="00F24FEC"/>
    <w:rsid w:val="00F25A9F"/>
    <w:rsid w:val="00F2693F"/>
    <w:rsid w:val="00F27AC1"/>
    <w:rsid w:val="00F30E37"/>
    <w:rsid w:val="00F313DF"/>
    <w:rsid w:val="00F3163D"/>
    <w:rsid w:val="00F33899"/>
    <w:rsid w:val="00F33E03"/>
    <w:rsid w:val="00F3451F"/>
    <w:rsid w:val="00F3471A"/>
    <w:rsid w:val="00F34B2E"/>
    <w:rsid w:val="00F34D5E"/>
    <w:rsid w:val="00F35FD4"/>
    <w:rsid w:val="00F369ED"/>
    <w:rsid w:val="00F3789D"/>
    <w:rsid w:val="00F404EC"/>
    <w:rsid w:val="00F40E0D"/>
    <w:rsid w:val="00F41683"/>
    <w:rsid w:val="00F419A5"/>
    <w:rsid w:val="00F419C0"/>
    <w:rsid w:val="00F41DF3"/>
    <w:rsid w:val="00F42B2F"/>
    <w:rsid w:val="00F4367E"/>
    <w:rsid w:val="00F436C4"/>
    <w:rsid w:val="00F453C8"/>
    <w:rsid w:val="00F45680"/>
    <w:rsid w:val="00F45D48"/>
    <w:rsid w:val="00F464C7"/>
    <w:rsid w:val="00F46548"/>
    <w:rsid w:val="00F46F1F"/>
    <w:rsid w:val="00F4794B"/>
    <w:rsid w:val="00F510F8"/>
    <w:rsid w:val="00F51F90"/>
    <w:rsid w:val="00F545AA"/>
    <w:rsid w:val="00F55A59"/>
    <w:rsid w:val="00F56B48"/>
    <w:rsid w:val="00F56C83"/>
    <w:rsid w:val="00F56E26"/>
    <w:rsid w:val="00F56EE6"/>
    <w:rsid w:val="00F57BC4"/>
    <w:rsid w:val="00F60EB7"/>
    <w:rsid w:val="00F610EF"/>
    <w:rsid w:val="00F61FAE"/>
    <w:rsid w:val="00F630A4"/>
    <w:rsid w:val="00F63C2C"/>
    <w:rsid w:val="00F63FF7"/>
    <w:rsid w:val="00F66321"/>
    <w:rsid w:val="00F66383"/>
    <w:rsid w:val="00F66539"/>
    <w:rsid w:val="00F676D8"/>
    <w:rsid w:val="00F7068E"/>
    <w:rsid w:val="00F70BFC"/>
    <w:rsid w:val="00F725B2"/>
    <w:rsid w:val="00F73AD5"/>
    <w:rsid w:val="00F73B36"/>
    <w:rsid w:val="00F73CA7"/>
    <w:rsid w:val="00F7450B"/>
    <w:rsid w:val="00F74868"/>
    <w:rsid w:val="00F758E8"/>
    <w:rsid w:val="00F75D39"/>
    <w:rsid w:val="00F764F6"/>
    <w:rsid w:val="00F76C2A"/>
    <w:rsid w:val="00F76F8B"/>
    <w:rsid w:val="00F77ECF"/>
    <w:rsid w:val="00F77F72"/>
    <w:rsid w:val="00F804CD"/>
    <w:rsid w:val="00F80B0E"/>
    <w:rsid w:val="00F80FE9"/>
    <w:rsid w:val="00F8184D"/>
    <w:rsid w:val="00F81AEC"/>
    <w:rsid w:val="00F82461"/>
    <w:rsid w:val="00F8328F"/>
    <w:rsid w:val="00F837C0"/>
    <w:rsid w:val="00F8610D"/>
    <w:rsid w:val="00F86260"/>
    <w:rsid w:val="00F87503"/>
    <w:rsid w:val="00F91F29"/>
    <w:rsid w:val="00F929F1"/>
    <w:rsid w:val="00F92C68"/>
    <w:rsid w:val="00F932AB"/>
    <w:rsid w:val="00F93F7F"/>
    <w:rsid w:val="00F948AC"/>
    <w:rsid w:val="00F94CCD"/>
    <w:rsid w:val="00F97F6E"/>
    <w:rsid w:val="00FA040C"/>
    <w:rsid w:val="00FA18B8"/>
    <w:rsid w:val="00FA2163"/>
    <w:rsid w:val="00FA3FC4"/>
    <w:rsid w:val="00FA5027"/>
    <w:rsid w:val="00FA515E"/>
    <w:rsid w:val="00FA5B40"/>
    <w:rsid w:val="00FA74F8"/>
    <w:rsid w:val="00FA76B3"/>
    <w:rsid w:val="00FA79C0"/>
    <w:rsid w:val="00FA7C45"/>
    <w:rsid w:val="00FA7CD6"/>
    <w:rsid w:val="00FB1496"/>
    <w:rsid w:val="00FB2633"/>
    <w:rsid w:val="00FB326B"/>
    <w:rsid w:val="00FB4569"/>
    <w:rsid w:val="00FB5C4E"/>
    <w:rsid w:val="00FB65C5"/>
    <w:rsid w:val="00FB70F2"/>
    <w:rsid w:val="00FB7757"/>
    <w:rsid w:val="00FB78A3"/>
    <w:rsid w:val="00FB7DCF"/>
    <w:rsid w:val="00FC01B8"/>
    <w:rsid w:val="00FC0A59"/>
    <w:rsid w:val="00FC0E9C"/>
    <w:rsid w:val="00FC1119"/>
    <w:rsid w:val="00FC262A"/>
    <w:rsid w:val="00FC2AB5"/>
    <w:rsid w:val="00FC3967"/>
    <w:rsid w:val="00FC3DDC"/>
    <w:rsid w:val="00FC4EFB"/>
    <w:rsid w:val="00FC55B1"/>
    <w:rsid w:val="00FC6042"/>
    <w:rsid w:val="00FC73EA"/>
    <w:rsid w:val="00FC7940"/>
    <w:rsid w:val="00FD0E57"/>
    <w:rsid w:val="00FD1500"/>
    <w:rsid w:val="00FD15EC"/>
    <w:rsid w:val="00FD359F"/>
    <w:rsid w:val="00FD424D"/>
    <w:rsid w:val="00FD4DD5"/>
    <w:rsid w:val="00FD5B9A"/>
    <w:rsid w:val="00FD6702"/>
    <w:rsid w:val="00FD68D9"/>
    <w:rsid w:val="00FD69EB"/>
    <w:rsid w:val="00FD6E96"/>
    <w:rsid w:val="00FD73FC"/>
    <w:rsid w:val="00FD7E6D"/>
    <w:rsid w:val="00FD7E6F"/>
    <w:rsid w:val="00FE1B0F"/>
    <w:rsid w:val="00FE25EA"/>
    <w:rsid w:val="00FE377A"/>
    <w:rsid w:val="00FE5054"/>
    <w:rsid w:val="00FE5DEA"/>
    <w:rsid w:val="00FE65F9"/>
    <w:rsid w:val="00FF0459"/>
    <w:rsid w:val="00FF06ED"/>
    <w:rsid w:val="00FF19DF"/>
    <w:rsid w:val="00FF206C"/>
    <w:rsid w:val="00FF2BCD"/>
    <w:rsid w:val="00FF32A0"/>
    <w:rsid w:val="00FF33B6"/>
    <w:rsid w:val="00FF40C6"/>
    <w:rsid w:val="00FF4A91"/>
    <w:rsid w:val="00FF4FE1"/>
    <w:rsid w:val="00FF51A5"/>
    <w:rsid w:val="00FF5555"/>
    <w:rsid w:val="00FF5C4F"/>
    <w:rsid w:val="00FF5C6B"/>
    <w:rsid w:val="00FF5D8E"/>
    <w:rsid w:val="00FF5E3F"/>
    <w:rsid w:val="00FF6718"/>
    <w:rsid w:val="00FF67A7"/>
    <w:rsid w:val="00FF7C98"/>
    <w:rsid w:val="00FF7F58"/>
    <w:rsid w:val="010D6A7C"/>
    <w:rsid w:val="0118419A"/>
    <w:rsid w:val="011C6B9D"/>
    <w:rsid w:val="013364F7"/>
    <w:rsid w:val="013737FE"/>
    <w:rsid w:val="01375594"/>
    <w:rsid w:val="013F21A9"/>
    <w:rsid w:val="018120FD"/>
    <w:rsid w:val="018A2E26"/>
    <w:rsid w:val="01913279"/>
    <w:rsid w:val="01AF30A5"/>
    <w:rsid w:val="01D85C81"/>
    <w:rsid w:val="01DD3577"/>
    <w:rsid w:val="02017DC7"/>
    <w:rsid w:val="020366AE"/>
    <w:rsid w:val="0213562A"/>
    <w:rsid w:val="021C123C"/>
    <w:rsid w:val="021E7D34"/>
    <w:rsid w:val="023E7B13"/>
    <w:rsid w:val="02617256"/>
    <w:rsid w:val="0265168B"/>
    <w:rsid w:val="02796284"/>
    <w:rsid w:val="02987DE9"/>
    <w:rsid w:val="02992E7D"/>
    <w:rsid w:val="02E116E5"/>
    <w:rsid w:val="033F2465"/>
    <w:rsid w:val="0359566C"/>
    <w:rsid w:val="03A63579"/>
    <w:rsid w:val="03A94FD9"/>
    <w:rsid w:val="03D06146"/>
    <w:rsid w:val="03DB7221"/>
    <w:rsid w:val="03F90C8F"/>
    <w:rsid w:val="040108A9"/>
    <w:rsid w:val="04015C87"/>
    <w:rsid w:val="04347DDF"/>
    <w:rsid w:val="04493D54"/>
    <w:rsid w:val="045133E8"/>
    <w:rsid w:val="04773C67"/>
    <w:rsid w:val="04803975"/>
    <w:rsid w:val="04872D62"/>
    <w:rsid w:val="04AB0615"/>
    <w:rsid w:val="04C667E3"/>
    <w:rsid w:val="04F6531C"/>
    <w:rsid w:val="051E49DB"/>
    <w:rsid w:val="053F6CDA"/>
    <w:rsid w:val="054902E6"/>
    <w:rsid w:val="056D3E54"/>
    <w:rsid w:val="0599782B"/>
    <w:rsid w:val="05BC3F2B"/>
    <w:rsid w:val="05C716AB"/>
    <w:rsid w:val="05DC542D"/>
    <w:rsid w:val="05E06D60"/>
    <w:rsid w:val="05ED0E48"/>
    <w:rsid w:val="05FD0AC0"/>
    <w:rsid w:val="060C1D69"/>
    <w:rsid w:val="061B54EA"/>
    <w:rsid w:val="06210415"/>
    <w:rsid w:val="063926DA"/>
    <w:rsid w:val="067320F5"/>
    <w:rsid w:val="067B33C7"/>
    <w:rsid w:val="068B6FDC"/>
    <w:rsid w:val="068F541F"/>
    <w:rsid w:val="0693340B"/>
    <w:rsid w:val="06BA0BC2"/>
    <w:rsid w:val="06D624C6"/>
    <w:rsid w:val="06D7115E"/>
    <w:rsid w:val="06D81CD2"/>
    <w:rsid w:val="06E50BDE"/>
    <w:rsid w:val="070B57E2"/>
    <w:rsid w:val="071055F0"/>
    <w:rsid w:val="0737775E"/>
    <w:rsid w:val="075F332C"/>
    <w:rsid w:val="0760258F"/>
    <w:rsid w:val="077B6400"/>
    <w:rsid w:val="07E851D9"/>
    <w:rsid w:val="07EA7425"/>
    <w:rsid w:val="07F77D17"/>
    <w:rsid w:val="08170121"/>
    <w:rsid w:val="082C481A"/>
    <w:rsid w:val="08553380"/>
    <w:rsid w:val="08674E9E"/>
    <w:rsid w:val="086C655A"/>
    <w:rsid w:val="0886026E"/>
    <w:rsid w:val="08965AD7"/>
    <w:rsid w:val="08A02B02"/>
    <w:rsid w:val="08B153B7"/>
    <w:rsid w:val="08D841BF"/>
    <w:rsid w:val="08E2181C"/>
    <w:rsid w:val="08EF7A7C"/>
    <w:rsid w:val="08F77815"/>
    <w:rsid w:val="08FA3060"/>
    <w:rsid w:val="090D7738"/>
    <w:rsid w:val="09613313"/>
    <w:rsid w:val="09824AF0"/>
    <w:rsid w:val="098A34D7"/>
    <w:rsid w:val="098A6E92"/>
    <w:rsid w:val="099C54B3"/>
    <w:rsid w:val="099D32ED"/>
    <w:rsid w:val="09B83378"/>
    <w:rsid w:val="09CF771A"/>
    <w:rsid w:val="09E24F36"/>
    <w:rsid w:val="09FA2D84"/>
    <w:rsid w:val="0A073A6F"/>
    <w:rsid w:val="0A2A1851"/>
    <w:rsid w:val="0A32730C"/>
    <w:rsid w:val="0A3F1340"/>
    <w:rsid w:val="0A4C7E67"/>
    <w:rsid w:val="0A620178"/>
    <w:rsid w:val="0A787E6A"/>
    <w:rsid w:val="0A9F090F"/>
    <w:rsid w:val="0A9F26EE"/>
    <w:rsid w:val="0AAD335F"/>
    <w:rsid w:val="0AC12CC4"/>
    <w:rsid w:val="0AEF0B6B"/>
    <w:rsid w:val="0AEF4408"/>
    <w:rsid w:val="0B354666"/>
    <w:rsid w:val="0B39789E"/>
    <w:rsid w:val="0B3E44B2"/>
    <w:rsid w:val="0B6F2373"/>
    <w:rsid w:val="0B700BC6"/>
    <w:rsid w:val="0B7A37DD"/>
    <w:rsid w:val="0B8367C9"/>
    <w:rsid w:val="0BA321F9"/>
    <w:rsid w:val="0BBB4B63"/>
    <w:rsid w:val="0BBD3A53"/>
    <w:rsid w:val="0BC23F09"/>
    <w:rsid w:val="0BCD40CD"/>
    <w:rsid w:val="0BD141C4"/>
    <w:rsid w:val="0BD92EE1"/>
    <w:rsid w:val="0BFA379F"/>
    <w:rsid w:val="0C0419E0"/>
    <w:rsid w:val="0C106690"/>
    <w:rsid w:val="0C234361"/>
    <w:rsid w:val="0C3775CD"/>
    <w:rsid w:val="0C7859D5"/>
    <w:rsid w:val="0C840AE0"/>
    <w:rsid w:val="0C8540DB"/>
    <w:rsid w:val="0CB26965"/>
    <w:rsid w:val="0CB31D99"/>
    <w:rsid w:val="0CDC0FEB"/>
    <w:rsid w:val="0CEA4D21"/>
    <w:rsid w:val="0CEF1D93"/>
    <w:rsid w:val="0D0614F3"/>
    <w:rsid w:val="0D265ECB"/>
    <w:rsid w:val="0D643602"/>
    <w:rsid w:val="0D7E3A85"/>
    <w:rsid w:val="0D826535"/>
    <w:rsid w:val="0D9A162F"/>
    <w:rsid w:val="0D9F05C0"/>
    <w:rsid w:val="0DFD25A8"/>
    <w:rsid w:val="0E321195"/>
    <w:rsid w:val="0E387E59"/>
    <w:rsid w:val="0E45443F"/>
    <w:rsid w:val="0E6A63F9"/>
    <w:rsid w:val="0E8540A8"/>
    <w:rsid w:val="0EAA51C5"/>
    <w:rsid w:val="0EB311A0"/>
    <w:rsid w:val="0EC4447C"/>
    <w:rsid w:val="0EE75B5F"/>
    <w:rsid w:val="0EEE7F64"/>
    <w:rsid w:val="0EF241DF"/>
    <w:rsid w:val="0F04760D"/>
    <w:rsid w:val="0F061967"/>
    <w:rsid w:val="0F1C136D"/>
    <w:rsid w:val="0F2258FC"/>
    <w:rsid w:val="0F413325"/>
    <w:rsid w:val="0F66398C"/>
    <w:rsid w:val="0FA01052"/>
    <w:rsid w:val="0FAC64ED"/>
    <w:rsid w:val="0FB15EB7"/>
    <w:rsid w:val="0FD82F0F"/>
    <w:rsid w:val="0FE91680"/>
    <w:rsid w:val="0FEB3304"/>
    <w:rsid w:val="0FF643EF"/>
    <w:rsid w:val="10206BD2"/>
    <w:rsid w:val="102950AE"/>
    <w:rsid w:val="10376E86"/>
    <w:rsid w:val="103E7266"/>
    <w:rsid w:val="10695680"/>
    <w:rsid w:val="10905D4F"/>
    <w:rsid w:val="10917B85"/>
    <w:rsid w:val="10C643E4"/>
    <w:rsid w:val="111661F4"/>
    <w:rsid w:val="111B1E5F"/>
    <w:rsid w:val="11960D50"/>
    <w:rsid w:val="11A22164"/>
    <w:rsid w:val="11A84D09"/>
    <w:rsid w:val="11E249CB"/>
    <w:rsid w:val="12056582"/>
    <w:rsid w:val="12491830"/>
    <w:rsid w:val="12497E0B"/>
    <w:rsid w:val="126758E8"/>
    <w:rsid w:val="126D534E"/>
    <w:rsid w:val="127B3BE9"/>
    <w:rsid w:val="12977E63"/>
    <w:rsid w:val="129C5696"/>
    <w:rsid w:val="12BD25F0"/>
    <w:rsid w:val="12C13A91"/>
    <w:rsid w:val="12E409EE"/>
    <w:rsid w:val="12E73B46"/>
    <w:rsid w:val="12F52CBB"/>
    <w:rsid w:val="130E2D00"/>
    <w:rsid w:val="131A1D33"/>
    <w:rsid w:val="13245052"/>
    <w:rsid w:val="1332753D"/>
    <w:rsid w:val="1334684C"/>
    <w:rsid w:val="133B3CF3"/>
    <w:rsid w:val="133C257A"/>
    <w:rsid w:val="1340706A"/>
    <w:rsid w:val="139872D8"/>
    <w:rsid w:val="13AA6F1C"/>
    <w:rsid w:val="13AC473B"/>
    <w:rsid w:val="13AE1B73"/>
    <w:rsid w:val="13B10034"/>
    <w:rsid w:val="13C07876"/>
    <w:rsid w:val="13D8449E"/>
    <w:rsid w:val="13D936D0"/>
    <w:rsid w:val="13E67FE3"/>
    <w:rsid w:val="13FA6EB2"/>
    <w:rsid w:val="140D655D"/>
    <w:rsid w:val="14670096"/>
    <w:rsid w:val="147C2D95"/>
    <w:rsid w:val="14AE0FEA"/>
    <w:rsid w:val="14BA5BAF"/>
    <w:rsid w:val="14BB0D6E"/>
    <w:rsid w:val="14C82640"/>
    <w:rsid w:val="14D960F7"/>
    <w:rsid w:val="14EB4723"/>
    <w:rsid w:val="15632646"/>
    <w:rsid w:val="15703A5A"/>
    <w:rsid w:val="157A260A"/>
    <w:rsid w:val="15A27D66"/>
    <w:rsid w:val="15BC2725"/>
    <w:rsid w:val="15C23E8A"/>
    <w:rsid w:val="15DB6C3A"/>
    <w:rsid w:val="15DD7889"/>
    <w:rsid w:val="15F644FC"/>
    <w:rsid w:val="15FB5E93"/>
    <w:rsid w:val="162648D9"/>
    <w:rsid w:val="16383519"/>
    <w:rsid w:val="16955541"/>
    <w:rsid w:val="16CD5749"/>
    <w:rsid w:val="16EB2216"/>
    <w:rsid w:val="16F177F2"/>
    <w:rsid w:val="17065B2F"/>
    <w:rsid w:val="17197752"/>
    <w:rsid w:val="172971D8"/>
    <w:rsid w:val="17410683"/>
    <w:rsid w:val="1741321E"/>
    <w:rsid w:val="174E1A04"/>
    <w:rsid w:val="174F6497"/>
    <w:rsid w:val="17521142"/>
    <w:rsid w:val="1753700C"/>
    <w:rsid w:val="178A06D9"/>
    <w:rsid w:val="179D23BC"/>
    <w:rsid w:val="17CE13F8"/>
    <w:rsid w:val="17E757AB"/>
    <w:rsid w:val="18000525"/>
    <w:rsid w:val="181512FC"/>
    <w:rsid w:val="18217B5C"/>
    <w:rsid w:val="182E1F3C"/>
    <w:rsid w:val="186449DB"/>
    <w:rsid w:val="186D68B6"/>
    <w:rsid w:val="188B33A2"/>
    <w:rsid w:val="189C0A4D"/>
    <w:rsid w:val="190150CC"/>
    <w:rsid w:val="190A5FAA"/>
    <w:rsid w:val="190C0ED1"/>
    <w:rsid w:val="1948332D"/>
    <w:rsid w:val="196F2FCF"/>
    <w:rsid w:val="197F3405"/>
    <w:rsid w:val="198B2B3A"/>
    <w:rsid w:val="19CF4BAD"/>
    <w:rsid w:val="19DF100E"/>
    <w:rsid w:val="19F3617F"/>
    <w:rsid w:val="1A1C2F05"/>
    <w:rsid w:val="1A261F90"/>
    <w:rsid w:val="1A451A93"/>
    <w:rsid w:val="1A4A1404"/>
    <w:rsid w:val="1A4D7659"/>
    <w:rsid w:val="1A70393C"/>
    <w:rsid w:val="1A795F3F"/>
    <w:rsid w:val="1A8803A6"/>
    <w:rsid w:val="1A9B1893"/>
    <w:rsid w:val="1AC1273E"/>
    <w:rsid w:val="1ACB2AF0"/>
    <w:rsid w:val="1AD04208"/>
    <w:rsid w:val="1AD84840"/>
    <w:rsid w:val="1AEA0E1D"/>
    <w:rsid w:val="1AFD5E91"/>
    <w:rsid w:val="1B05614F"/>
    <w:rsid w:val="1B19687A"/>
    <w:rsid w:val="1B221F8E"/>
    <w:rsid w:val="1B2D5627"/>
    <w:rsid w:val="1B504790"/>
    <w:rsid w:val="1B541ABF"/>
    <w:rsid w:val="1B8A566B"/>
    <w:rsid w:val="1BA90FAD"/>
    <w:rsid w:val="1BCE1F71"/>
    <w:rsid w:val="1BF22D08"/>
    <w:rsid w:val="1C501426"/>
    <w:rsid w:val="1C57026B"/>
    <w:rsid w:val="1C9D12FF"/>
    <w:rsid w:val="1CB86397"/>
    <w:rsid w:val="1CD97A57"/>
    <w:rsid w:val="1CDE549E"/>
    <w:rsid w:val="1D0008CF"/>
    <w:rsid w:val="1D0574B6"/>
    <w:rsid w:val="1D747A21"/>
    <w:rsid w:val="1D963A8A"/>
    <w:rsid w:val="1DA93532"/>
    <w:rsid w:val="1DB15C7E"/>
    <w:rsid w:val="1DEE5C21"/>
    <w:rsid w:val="1E322952"/>
    <w:rsid w:val="1E57683B"/>
    <w:rsid w:val="1E5D674A"/>
    <w:rsid w:val="1E7D4AE4"/>
    <w:rsid w:val="1EC14AAA"/>
    <w:rsid w:val="1EE97C19"/>
    <w:rsid w:val="1F233BD9"/>
    <w:rsid w:val="1F261A1F"/>
    <w:rsid w:val="1F34278E"/>
    <w:rsid w:val="1F421F8D"/>
    <w:rsid w:val="1F572E89"/>
    <w:rsid w:val="1F63568A"/>
    <w:rsid w:val="1F6B432E"/>
    <w:rsid w:val="1F6F4417"/>
    <w:rsid w:val="1F785270"/>
    <w:rsid w:val="1F834DDB"/>
    <w:rsid w:val="1F884B41"/>
    <w:rsid w:val="1F894584"/>
    <w:rsid w:val="1F991BD7"/>
    <w:rsid w:val="20155D8C"/>
    <w:rsid w:val="2022445F"/>
    <w:rsid w:val="20307092"/>
    <w:rsid w:val="204A730F"/>
    <w:rsid w:val="205675A7"/>
    <w:rsid w:val="207171DA"/>
    <w:rsid w:val="20801BB4"/>
    <w:rsid w:val="20875231"/>
    <w:rsid w:val="208C62B1"/>
    <w:rsid w:val="209A6B3B"/>
    <w:rsid w:val="20A672AD"/>
    <w:rsid w:val="20BA010B"/>
    <w:rsid w:val="20DC6BC2"/>
    <w:rsid w:val="20F53E8F"/>
    <w:rsid w:val="210A3AE1"/>
    <w:rsid w:val="211314D1"/>
    <w:rsid w:val="212053C3"/>
    <w:rsid w:val="213D63A3"/>
    <w:rsid w:val="21652F71"/>
    <w:rsid w:val="216579E6"/>
    <w:rsid w:val="21BF5248"/>
    <w:rsid w:val="21F23F97"/>
    <w:rsid w:val="22003509"/>
    <w:rsid w:val="22003851"/>
    <w:rsid w:val="228C0BF7"/>
    <w:rsid w:val="229E6B30"/>
    <w:rsid w:val="22B5135E"/>
    <w:rsid w:val="22E03F8D"/>
    <w:rsid w:val="22E07314"/>
    <w:rsid w:val="22EE4F0F"/>
    <w:rsid w:val="22FD52FB"/>
    <w:rsid w:val="22FF0EC4"/>
    <w:rsid w:val="23030544"/>
    <w:rsid w:val="235E214A"/>
    <w:rsid w:val="2361261E"/>
    <w:rsid w:val="23617EFB"/>
    <w:rsid w:val="238063B5"/>
    <w:rsid w:val="238A4CF2"/>
    <w:rsid w:val="2393224A"/>
    <w:rsid w:val="239D6290"/>
    <w:rsid w:val="23AD2033"/>
    <w:rsid w:val="24334A26"/>
    <w:rsid w:val="243E15A6"/>
    <w:rsid w:val="243E3B4C"/>
    <w:rsid w:val="243F46A4"/>
    <w:rsid w:val="246574F0"/>
    <w:rsid w:val="246B28FC"/>
    <w:rsid w:val="248615E3"/>
    <w:rsid w:val="24AA7CDE"/>
    <w:rsid w:val="24B97AB4"/>
    <w:rsid w:val="24C3165F"/>
    <w:rsid w:val="24E217C2"/>
    <w:rsid w:val="24F700B5"/>
    <w:rsid w:val="24FA1A63"/>
    <w:rsid w:val="254E6D91"/>
    <w:rsid w:val="256E5EA4"/>
    <w:rsid w:val="259376B5"/>
    <w:rsid w:val="25993983"/>
    <w:rsid w:val="25F001D1"/>
    <w:rsid w:val="25FE3A8D"/>
    <w:rsid w:val="260A5585"/>
    <w:rsid w:val="2614045C"/>
    <w:rsid w:val="261C1E85"/>
    <w:rsid w:val="264D2755"/>
    <w:rsid w:val="265B61F2"/>
    <w:rsid w:val="268B0440"/>
    <w:rsid w:val="268F608A"/>
    <w:rsid w:val="26B03B62"/>
    <w:rsid w:val="26B50C9E"/>
    <w:rsid w:val="26B90B6C"/>
    <w:rsid w:val="26C65B6D"/>
    <w:rsid w:val="26CE4A46"/>
    <w:rsid w:val="27014521"/>
    <w:rsid w:val="270166CB"/>
    <w:rsid w:val="27035855"/>
    <w:rsid w:val="27055D1F"/>
    <w:rsid w:val="27105ED7"/>
    <w:rsid w:val="273A0710"/>
    <w:rsid w:val="27A00088"/>
    <w:rsid w:val="27A879F2"/>
    <w:rsid w:val="27DC324F"/>
    <w:rsid w:val="27DC3AD2"/>
    <w:rsid w:val="27DF78CF"/>
    <w:rsid w:val="27E14DFD"/>
    <w:rsid w:val="27E20770"/>
    <w:rsid w:val="27FA7D82"/>
    <w:rsid w:val="28053147"/>
    <w:rsid w:val="28067F58"/>
    <w:rsid w:val="282D6C54"/>
    <w:rsid w:val="28456FB6"/>
    <w:rsid w:val="285073F6"/>
    <w:rsid w:val="28643362"/>
    <w:rsid w:val="286D2FA1"/>
    <w:rsid w:val="289A6821"/>
    <w:rsid w:val="28B17DDE"/>
    <w:rsid w:val="28C3371C"/>
    <w:rsid w:val="28CA4195"/>
    <w:rsid w:val="28E02C8C"/>
    <w:rsid w:val="28E84345"/>
    <w:rsid w:val="28EF6EE7"/>
    <w:rsid w:val="28F02FA8"/>
    <w:rsid w:val="28FC51BD"/>
    <w:rsid w:val="290F4DA9"/>
    <w:rsid w:val="291E3CB1"/>
    <w:rsid w:val="292B7D8D"/>
    <w:rsid w:val="29310646"/>
    <w:rsid w:val="29581722"/>
    <w:rsid w:val="296A1E7E"/>
    <w:rsid w:val="29B54474"/>
    <w:rsid w:val="29C9555E"/>
    <w:rsid w:val="29DE6FA7"/>
    <w:rsid w:val="2A052C73"/>
    <w:rsid w:val="2A055A6A"/>
    <w:rsid w:val="2A08580A"/>
    <w:rsid w:val="2A2C3FEB"/>
    <w:rsid w:val="2A325F73"/>
    <w:rsid w:val="2A4E0D6B"/>
    <w:rsid w:val="2A694D23"/>
    <w:rsid w:val="2A6E0AB5"/>
    <w:rsid w:val="2A89715A"/>
    <w:rsid w:val="2AA440ED"/>
    <w:rsid w:val="2AC61EA1"/>
    <w:rsid w:val="2ACC778B"/>
    <w:rsid w:val="2AEF52BF"/>
    <w:rsid w:val="2B360486"/>
    <w:rsid w:val="2B3D34F5"/>
    <w:rsid w:val="2B440582"/>
    <w:rsid w:val="2B5802CE"/>
    <w:rsid w:val="2B8C6F1B"/>
    <w:rsid w:val="2BBB372D"/>
    <w:rsid w:val="2BC0076E"/>
    <w:rsid w:val="2C0F54B1"/>
    <w:rsid w:val="2C11060D"/>
    <w:rsid w:val="2C1E45E0"/>
    <w:rsid w:val="2C50721A"/>
    <w:rsid w:val="2C6645DD"/>
    <w:rsid w:val="2C6C2EE1"/>
    <w:rsid w:val="2C6D4707"/>
    <w:rsid w:val="2C776B9B"/>
    <w:rsid w:val="2CC96A0C"/>
    <w:rsid w:val="2CCF0A10"/>
    <w:rsid w:val="2CFD154E"/>
    <w:rsid w:val="2D150346"/>
    <w:rsid w:val="2D1751D4"/>
    <w:rsid w:val="2D413285"/>
    <w:rsid w:val="2D4448C6"/>
    <w:rsid w:val="2D51614A"/>
    <w:rsid w:val="2D814CC3"/>
    <w:rsid w:val="2DB01B20"/>
    <w:rsid w:val="2DB40B37"/>
    <w:rsid w:val="2DD27DAC"/>
    <w:rsid w:val="2DE51769"/>
    <w:rsid w:val="2DE82055"/>
    <w:rsid w:val="2DEF09A2"/>
    <w:rsid w:val="2DF0381B"/>
    <w:rsid w:val="2DF16055"/>
    <w:rsid w:val="2E177878"/>
    <w:rsid w:val="2E226453"/>
    <w:rsid w:val="2E37698A"/>
    <w:rsid w:val="2E46784F"/>
    <w:rsid w:val="2E54496B"/>
    <w:rsid w:val="2E575D34"/>
    <w:rsid w:val="2E6B3ED8"/>
    <w:rsid w:val="2E78214C"/>
    <w:rsid w:val="2E842AAB"/>
    <w:rsid w:val="2E912751"/>
    <w:rsid w:val="2E995449"/>
    <w:rsid w:val="2EA75D03"/>
    <w:rsid w:val="2EC14CD8"/>
    <w:rsid w:val="2EC16BB7"/>
    <w:rsid w:val="2ED01FE1"/>
    <w:rsid w:val="2ED40CBB"/>
    <w:rsid w:val="2F7662C8"/>
    <w:rsid w:val="2FC22233"/>
    <w:rsid w:val="2FC8734B"/>
    <w:rsid w:val="2FCD2350"/>
    <w:rsid w:val="2FD71FFC"/>
    <w:rsid w:val="2FDC3EC1"/>
    <w:rsid w:val="3032703A"/>
    <w:rsid w:val="304B5926"/>
    <w:rsid w:val="30527234"/>
    <w:rsid w:val="305E04C3"/>
    <w:rsid w:val="306617E9"/>
    <w:rsid w:val="30765251"/>
    <w:rsid w:val="30856C00"/>
    <w:rsid w:val="308B2CE9"/>
    <w:rsid w:val="308F7C46"/>
    <w:rsid w:val="309F069A"/>
    <w:rsid w:val="30AF0470"/>
    <w:rsid w:val="30B32BF1"/>
    <w:rsid w:val="30BC52C2"/>
    <w:rsid w:val="30D108C7"/>
    <w:rsid w:val="310A618F"/>
    <w:rsid w:val="31256799"/>
    <w:rsid w:val="312A4C85"/>
    <w:rsid w:val="312F7844"/>
    <w:rsid w:val="31505866"/>
    <w:rsid w:val="31506248"/>
    <w:rsid w:val="31926778"/>
    <w:rsid w:val="319B3857"/>
    <w:rsid w:val="319D11BA"/>
    <w:rsid w:val="31A37887"/>
    <w:rsid w:val="31A50ACA"/>
    <w:rsid w:val="31B2650F"/>
    <w:rsid w:val="31BC31B6"/>
    <w:rsid w:val="31CD4DB4"/>
    <w:rsid w:val="31E40572"/>
    <w:rsid w:val="31F31216"/>
    <w:rsid w:val="31F940A6"/>
    <w:rsid w:val="32575476"/>
    <w:rsid w:val="328F2AA5"/>
    <w:rsid w:val="32BA0AA9"/>
    <w:rsid w:val="32C17E15"/>
    <w:rsid w:val="32FC2EFC"/>
    <w:rsid w:val="33153087"/>
    <w:rsid w:val="33217760"/>
    <w:rsid w:val="33371710"/>
    <w:rsid w:val="33877097"/>
    <w:rsid w:val="33972E3C"/>
    <w:rsid w:val="33AE41AD"/>
    <w:rsid w:val="33E464B0"/>
    <w:rsid w:val="33FB254A"/>
    <w:rsid w:val="3411718B"/>
    <w:rsid w:val="341269DA"/>
    <w:rsid w:val="343942D9"/>
    <w:rsid w:val="343C3002"/>
    <w:rsid w:val="343E172E"/>
    <w:rsid w:val="344768B6"/>
    <w:rsid w:val="34646631"/>
    <w:rsid w:val="34703DCF"/>
    <w:rsid w:val="348A1EDB"/>
    <w:rsid w:val="348F5AB3"/>
    <w:rsid w:val="3497064D"/>
    <w:rsid w:val="34976494"/>
    <w:rsid w:val="34A10899"/>
    <w:rsid w:val="34FF08D2"/>
    <w:rsid w:val="351A75CC"/>
    <w:rsid w:val="35275337"/>
    <w:rsid w:val="353D5225"/>
    <w:rsid w:val="355D17E8"/>
    <w:rsid w:val="35720EE9"/>
    <w:rsid w:val="35C6133C"/>
    <w:rsid w:val="35D2086C"/>
    <w:rsid w:val="36002015"/>
    <w:rsid w:val="361777B3"/>
    <w:rsid w:val="369672A0"/>
    <w:rsid w:val="36BB2197"/>
    <w:rsid w:val="36C519D3"/>
    <w:rsid w:val="36CB25CB"/>
    <w:rsid w:val="36D36F74"/>
    <w:rsid w:val="36D418DF"/>
    <w:rsid w:val="37124CC2"/>
    <w:rsid w:val="37184C1D"/>
    <w:rsid w:val="373C49B9"/>
    <w:rsid w:val="37412481"/>
    <w:rsid w:val="376C1F45"/>
    <w:rsid w:val="377D1A1C"/>
    <w:rsid w:val="379408EF"/>
    <w:rsid w:val="37DF6C69"/>
    <w:rsid w:val="37F716E3"/>
    <w:rsid w:val="38505437"/>
    <w:rsid w:val="38511891"/>
    <w:rsid w:val="385B607B"/>
    <w:rsid w:val="386B132D"/>
    <w:rsid w:val="38776B9E"/>
    <w:rsid w:val="387A71DD"/>
    <w:rsid w:val="388371D5"/>
    <w:rsid w:val="38B27366"/>
    <w:rsid w:val="38BC5A55"/>
    <w:rsid w:val="38D75F7A"/>
    <w:rsid w:val="38E75794"/>
    <w:rsid w:val="38E923C7"/>
    <w:rsid w:val="38ED5A77"/>
    <w:rsid w:val="39186D41"/>
    <w:rsid w:val="393C3A45"/>
    <w:rsid w:val="3940464B"/>
    <w:rsid w:val="394C7E90"/>
    <w:rsid w:val="3968617F"/>
    <w:rsid w:val="39842A2D"/>
    <w:rsid w:val="398F17FC"/>
    <w:rsid w:val="39A03C4D"/>
    <w:rsid w:val="39B4673F"/>
    <w:rsid w:val="39CA75B2"/>
    <w:rsid w:val="39E42348"/>
    <w:rsid w:val="39F0505D"/>
    <w:rsid w:val="39F83CBF"/>
    <w:rsid w:val="39FA0FC7"/>
    <w:rsid w:val="3A2D3DDB"/>
    <w:rsid w:val="3A347F4A"/>
    <w:rsid w:val="3A452873"/>
    <w:rsid w:val="3ABF52CE"/>
    <w:rsid w:val="3AE932A3"/>
    <w:rsid w:val="3AEF028B"/>
    <w:rsid w:val="3AF00496"/>
    <w:rsid w:val="3AFC4E67"/>
    <w:rsid w:val="3B043EB7"/>
    <w:rsid w:val="3B111A38"/>
    <w:rsid w:val="3B187F9E"/>
    <w:rsid w:val="3B35660E"/>
    <w:rsid w:val="3B374D5B"/>
    <w:rsid w:val="3B4617F4"/>
    <w:rsid w:val="3B60186A"/>
    <w:rsid w:val="3BC2008D"/>
    <w:rsid w:val="3BE14500"/>
    <w:rsid w:val="3BE63AA3"/>
    <w:rsid w:val="3C6E4C9C"/>
    <w:rsid w:val="3C84412F"/>
    <w:rsid w:val="3C93683F"/>
    <w:rsid w:val="3CA54BC5"/>
    <w:rsid w:val="3CAC060B"/>
    <w:rsid w:val="3CD12135"/>
    <w:rsid w:val="3CF52335"/>
    <w:rsid w:val="3D041569"/>
    <w:rsid w:val="3D2A1280"/>
    <w:rsid w:val="3D76154E"/>
    <w:rsid w:val="3D963A82"/>
    <w:rsid w:val="3DA86A2B"/>
    <w:rsid w:val="3DC06DC7"/>
    <w:rsid w:val="3DD523AF"/>
    <w:rsid w:val="3E151EAC"/>
    <w:rsid w:val="3E185555"/>
    <w:rsid w:val="3E1B5C6C"/>
    <w:rsid w:val="3E502F86"/>
    <w:rsid w:val="3E5E79A6"/>
    <w:rsid w:val="3E8E5B2E"/>
    <w:rsid w:val="3EC3412D"/>
    <w:rsid w:val="3EC83F84"/>
    <w:rsid w:val="3EDD0402"/>
    <w:rsid w:val="3EE434C1"/>
    <w:rsid w:val="3EE9624B"/>
    <w:rsid w:val="3EFC0079"/>
    <w:rsid w:val="3F4F4956"/>
    <w:rsid w:val="3F546D51"/>
    <w:rsid w:val="3F5D5291"/>
    <w:rsid w:val="3F692978"/>
    <w:rsid w:val="3F817A23"/>
    <w:rsid w:val="3F8C17F4"/>
    <w:rsid w:val="3F996BE2"/>
    <w:rsid w:val="3F9C6516"/>
    <w:rsid w:val="3FAC7D0C"/>
    <w:rsid w:val="3FC12356"/>
    <w:rsid w:val="3FDA0AFE"/>
    <w:rsid w:val="3FE17725"/>
    <w:rsid w:val="400204D2"/>
    <w:rsid w:val="4012614F"/>
    <w:rsid w:val="401D5C5B"/>
    <w:rsid w:val="403E4F91"/>
    <w:rsid w:val="403F27C7"/>
    <w:rsid w:val="40550576"/>
    <w:rsid w:val="405607F3"/>
    <w:rsid w:val="408F7703"/>
    <w:rsid w:val="40982E5D"/>
    <w:rsid w:val="40BE0166"/>
    <w:rsid w:val="40D17B1D"/>
    <w:rsid w:val="40FB07DD"/>
    <w:rsid w:val="41017407"/>
    <w:rsid w:val="41121D0B"/>
    <w:rsid w:val="411D6DC3"/>
    <w:rsid w:val="412E5996"/>
    <w:rsid w:val="413440CF"/>
    <w:rsid w:val="41357186"/>
    <w:rsid w:val="413E5CC9"/>
    <w:rsid w:val="41773957"/>
    <w:rsid w:val="4179583E"/>
    <w:rsid w:val="417A6FF9"/>
    <w:rsid w:val="417C3A9D"/>
    <w:rsid w:val="41987C06"/>
    <w:rsid w:val="41D22DB6"/>
    <w:rsid w:val="41EB5559"/>
    <w:rsid w:val="41F52768"/>
    <w:rsid w:val="41F52C05"/>
    <w:rsid w:val="41F769AF"/>
    <w:rsid w:val="421729B8"/>
    <w:rsid w:val="422306D1"/>
    <w:rsid w:val="423434BD"/>
    <w:rsid w:val="42413A23"/>
    <w:rsid w:val="424E702D"/>
    <w:rsid w:val="42940B25"/>
    <w:rsid w:val="42A17215"/>
    <w:rsid w:val="42C67D3D"/>
    <w:rsid w:val="42FD43B5"/>
    <w:rsid w:val="435B4C19"/>
    <w:rsid w:val="43652230"/>
    <w:rsid w:val="437543A2"/>
    <w:rsid w:val="438874E4"/>
    <w:rsid w:val="438E5B0F"/>
    <w:rsid w:val="439F1189"/>
    <w:rsid w:val="43BB26A6"/>
    <w:rsid w:val="43DA2617"/>
    <w:rsid w:val="43ED727A"/>
    <w:rsid w:val="43F26907"/>
    <w:rsid w:val="44031D5A"/>
    <w:rsid w:val="440A10DD"/>
    <w:rsid w:val="443D0396"/>
    <w:rsid w:val="44A83B63"/>
    <w:rsid w:val="4505301E"/>
    <w:rsid w:val="452D0C18"/>
    <w:rsid w:val="45343D4B"/>
    <w:rsid w:val="453A736B"/>
    <w:rsid w:val="45721183"/>
    <w:rsid w:val="45731D53"/>
    <w:rsid w:val="4577098C"/>
    <w:rsid w:val="459A47E4"/>
    <w:rsid w:val="45BB7512"/>
    <w:rsid w:val="45CD6E5E"/>
    <w:rsid w:val="45D0525F"/>
    <w:rsid w:val="460539F9"/>
    <w:rsid w:val="46071012"/>
    <w:rsid w:val="461851B6"/>
    <w:rsid w:val="462D495D"/>
    <w:rsid w:val="46665A19"/>
    <w:rsid w:val="46E92BF2"/>
    <w:rsid w:val="47030B46"/>
    <w:rsid w:val="47231366"/>
    <w:rsid w:val="472833B1"/>
    <w:rsid w:val="4733062F"/>
    <w:rsid w:val="47651918"/>
    <w:rsid w:val="476B3C1E"/>
    <w:rsid w:val="476D7397"/>
    <w:rsid w:val="476F60F2"/>
    <w:rsid w:val="476F6D59"/>
    <w:rsid w:val="47721144"/>
    <w:rsid w:val="47943B9A"/>
    <w:rsid w:val="479B3B8D"/>
    <w:rsid w:val="47A43BC0"/>
    <w:rsid w:val="47B82864"/>
    <w:rsid w:val="47D15A8F"/>
    <w:rsid w:val="47DA1686"/>
    <w:rsid w:val="47F30AA8"/>
    <w:rsid w:val="47FC6EE0"/>
    <w:rsid w:val="48297ED0"/>
    <w:rsid w:val="48320DEA"/>
    <w:rsid w:val="48487A0D"/>
    <w:rsid w:val="48583C0F"/>
    <w:rsid w:val="48656FDF"/>
    <w:rsid w:val="48984179"/>
    <w:rsid w:val="48B521E9"/>
    <w:rsid w:val="48DE7A7F"/>
    <w:rsid w:val="48EE1BBF"/>
    <w:rsid w:val="48F74E20"/>
    <w:rsid w:val="49086503"/>
    <w:rsid w:val="4918714A"/>
    <w:rsid w:val="494E14A2"/>
    <w:rsid w:val="496D343D"/>
    <w:rsid w:val="49744AD2"/>
    <w:rsid w:val="49800B3F"/>
    <w:rsid w:val="498E1F00"/>
    <w:rsid w:val="49917480"/>
    <w:rsid w:val="499749E9"/>
    <w:rsid w:val="49B803DE"/>
    <w:rsid w:val="49CC6514"/>
    <w:rsid w:val="49D82E8A"/>
    <w:rsid w:val="4A4D5A72"/>
    <w:rsid w:val="4A7A18D4"/>
    <w:rsid w:val="4A941C1D"/>
    <w:rsid w:val="4A9E79CC"/>
    <w:rsid w:val="4ABB305B"/>
    <w:rsid w:val="4AD96391"/>
    <w:rsid w:val="4ADB3917"/>
    <w:rsid w:val="4AEF06B1"/>
    <w:rsid w:val="4B4426A8"/>
    <w:rsid w:val="4B6C1FF2"/>
    <w:rsid w:val="4B862656"/>
    <w:rsid w:val="4B8D1390"/>
    <w:rsid w:val="4B960CC2"/>
    <w:rsid w:val="4BD24269"/>
    <w:rsid w:val="4BD546B7"/>
    <w:rsid w:val="4BE56559"/>
    <w:rsid w:val="4BF01201"/>
    <w:rsid w:val="4C05062C"/>
    <w:rsid w:val="4C1150FD"/>
    <w:rsid w:val="4C1A02D9"/>
    <w:rsid w:val="4C5B37A7"/>
    <w:rsid w:val="4C92132E"/>
    <w:rsid w:val="4C973A61"/>
    <w:rsid w:val="4CAA2AE8"/>
    <w:rsid w:val="4CC14872"/>
    <w:rsid w:val="4CDF52F8"/>
    <w:rsid w:val="4CE71563"/>
    <w:rsid w:val="4CF0280F"/>
    <w:rsid w:val="4D1C4A1D"/>
    <w:rsid w:val="4D212F44"/>
    <w:rsid w:val="4D540788"/>
    <w:rsid w:val="4D5643D5"/>
    <w:rsid w:val="4D7B445B"/>
    <w:rsid w:val="4D825B95"/>
    <w:rsid w:val="4D9165E4"/>
    <w:rsid w:val="4E0520B7"/>
    <w:rsid w:val="4E14777E"/>
    <w:rsid w:val="4E2A1B5B"/>
    <w:rsid w:val="4E390E73"/>
    <w:rsid w:val="4E5D3D90"/>
    <w:rsid w:val="4E6E046F"/>
    <w:rsid w:val="4E71504E"/>
    <w:rsid w:val="4E9A1673"/>
    <w:rsid w:val="4EAE061A"/>
    <w:rsid w:val="4EB10783"/>
    <w:rsid w:val="4F5451A5"/>
    <w:rsid w:val="4F6654BB"/>
    <w:rsid w:val="4FBC0173"/>
    <w:rsid w:val="4FC31307"/>
    <w:rsid w:val="4FEC5DEE"/>
    <w:rsid w:val="4FF4186E"/>
    <w:rsid w:val="50006DEB"/>
    <w:rsid w:val="50543543"/>
    <w:rsid w:val="505B3B30"/>
    <w:rsid w:val="509F366F"/>
    <w:rsid w:val="50A66FDC"/>
    <w:rsid w:val="50AD66C9"/>
    <w:rsid w:val="50B570A8"/>
    <w:rsid w:val="50D51DE6"/>
    <w:rsid w:val="50E70B40"/>
    <w:rsid w:val="5102597D"/>
    <w:rsid w:val="51292DBA"/>
    <w:rsid w:val="5129707B"/>
    <w:rsid w:val="514959D3"/>
    <w:rsid w:val="5155151F"/>
    <w:rsid w:val="515B519D"/>
    <w:rsid w:val="517D102D"/>
    <w:rsid w:val="51BB71A5"/>
    <w:rsid w:val="51C75913"/>
    <w:rsid w:val="51CB0DBC"/>
    <w:rsid w:val="51EC784A"/>
    <w:rsid w:val="52172DF4"/>
    <w:rsid w:val="522A451B"/>
    <w:rsid w:val="522C5C88"/>
    <w:rsid w:val="522E5E9C"/>
    <w:rsid w:val="523F23DB"/>
    <w:rsid w:val="5258026E"/>
    <w:rsid w:val="526B4FA0"/>
    <w:rsid w:val="526F7BF0"/>
    <w:rsid w:val="52707EE3"/>
    <w:rsid w:val="527648BD"/>
    <w:rsid w:val="52966E0E"/>
    <w:rsid w:val="52BA5E29"/>
    <w:rsid w:val="52C80DBC"/>
    <w:rsid w:val="52CF39D4"/>
    <w:rsid w:val="52D05B75"/>
    <w:rsid w:val="52D950A1"/>
    <w:rsid w:val="52E03F87"/>
    <w:rsid w:val="52FD150C"/>
    <w:rsid w:val="53000A9E"/>
    <w:rsid w:val="53004A9A"/>
    <w:rsid w:val="53183E30"/>
    <w:rsid w:val="53320502"/>
    <w:rsid w:val="534C43DB"/>
    <w:rsid w:val="53676063"/>
    <w:rsid w:val="536973CB"/>
    <w:rsid w:val="53710B19"/>
    <w:rsid w:val="53753822"/>
    <w:rsid w:val="537D3A1C"/>
    <w:rsid w:val="53B57531"/>
    <w:rsid w:val="53B9482F"/>
    <w:rsid w:val="53CA4386"/>
    <w:rsid w:val="53DC1FFB"/>
    <w:rsid w:val="53F72B97"/>
    <w:rsid w:val="53FB7142"/>
    <w:rsid w:val="541E6DB8"/>
    <w:rsid w:val="544D5B0D"/>
    <w:rsid w:val="5457264B"/>
    <w:rsid w:val="54595F21"/>
    <w:rsid w:val="545C42AB"/>
    <w:rsid w:val="54863D10"/>
    <w:rsid w:val="548921EB"/>
    <w:rsid w:val="54A10113"/>
    <w:rsid w:val="54A47969"/>
    <w:rsid w:val="54D334ED"/>
    <w:rsid w:val="54DD3DBC"/>
    <w:rsid w:val="54F00057"/>
    <w:rsid w:val="5502553B"/>
    <w:rsid w:val="55290FAE"/>
    <w:rsid w:val="552F5390"/>
    <w:rsid w:val="553D7954"/>
    <w:rsid w:val="5546350A"/>
    <w:rsid w:val="555D469F"/>
    <w:rsid w:val="55A51241"/>
    <w:rsid w:val="55B40F03"/>
    <w:rsid w:val="55DB6FA4"/>
    <w:rsid w:val="55DF1445"/>
    <w:rsid w:val="55E070F9"/>
    <w:rsid w:val="55E36941"/>
    <w:rsid w:val="55EC02F5"/>
    <w:rsid w:val="562D5812"/>
    <w:rsid w:val="56344164"/>
    <w:rsid w:val="563C336C"/>
    <w:rsid w:val="56745DC2"/>
    <w:rsid w:val="56866AA8"/>
    <w:rsid w:val="56940A15"/>
    <w:rsid w:val="569679CD"/>
    <w:rsid w:val="56D65484"/>
    <w:rsid w:val="56D82729"/>
    <w:rsid w:val="56DF2E06"/>
    <w:rsid w:val="57107EF4"/>
    <w:rsid w:val="57353FB7"/>
    <w:rsid w:val="574738CB"/>
    <w:rsid w:val="57532806"/>
    <w:rsid w:val="576E53E0"/>
    <w:rsid w:val="57785292"/>
    <w:rsid w:val="578D32FE"/>
    <w:rsid w:val="57A8498B"/>
    <w:rsid w:val="57A97424"/>
    <w:rsid w:val="57AA550D"/>
    <w:rsid w:val="57FA6C26"/>
    <w:rsid w:val="57FD714D"/>
    <w:rsid w:val="583A311F"/>
    <w:rsid w:val="584706C1"/>
    <w:rsid w:val="584A0D3D"/>
    <w:rsid w:val="584D1804"/>
    <w:rsid w:val="584E4002"/>
    <w:rsid w:val="586C7591"/>
    <w:rsid w:val="5877031E"/>
    <w:rsid w:val="58856DF4"/>
    <w:rsid w:val="58B3644E"/>
    <w:rsid w:val="58D738BB"/>
    <w:rsid w:val="593A2814"/>
    <w:rsid w:val="5968690D"/>
    <w:rsid w:val="597E023D"/>
    <w:rsid w:val="59821A96"/>
    <w:rsid w:val="5990245D"/>
    <w:rsid w:val="59965D79"/>
    <w:rsid w:val="59A13FB4"/>
    <w:rsid w:val="59A16E5B"/>
    <w:rsid w:val="59A43526"/>
    <w:rsid w:val="59AC07A5"/>
    <w:rsid w:val="59D84A8C"/>
    <w:rsid w:val="59E43E44"/>
    <w:rsid w:val="59F06BCD"/>
    <w:rsid w:val="5A0878AB"/>
    <w:rsid w:val="5A134BFD"/>
    <w:rsid w:val="5A2C30C0"/>
    <w:rsid w:val="5A3745E2"/>
    <w:rsid w:val="5A674A4F"/>
    <w:rsid w:val="5A6964DD"/>
    <w:rsid w:val="5A8F6FE0"/>
    <w:rsid w:val="5AA04384"/>
    <w:rsid w:val="5AA432A2"/>
    <w:rsid w:val="5AA845BB"/>
    <w:rsid w:val="5ACF004A"/>
    <w:rsid w:val="5AD76901"/>
    <w:rsid w:val="5AE35DB9"/>
    <w:rsid w:val="5AEC7F04"/>
    <w:rsid w:val="5B0047CD"/>
    <w:rsid w:val="5B142B69"/>
    <w:rsid w:val="5B380137"/>
    <w:rsid w:val="5B3D6756"/>
    <w:rsid w:val="5B7B1460"/>
    <w:rsid w:val="5B8268DC"/>
    <w:rsid w:val="5BC00F07"/>
    <w:rsid w:val="5BD36C06"/>
    <w:rsid w:val="5BEA10AE"/>
    <w:rsid w:val="5BF6228E"/>
    <w:rsid w:val="5C00377D"/>
    <w:rsid w:val="5C2820ED"/>
    <w:rsid w:val="5C381819"/>
    <w:rsid w:val="5C3E4E44"/>
    <w:rsid w:val="5C47749D"/>
    <w:rsid w:val="5C4C5359"/>
    <w:rsid w:val="5C671D81"/>
    <w:rsid w:val="5C9368F0"/>
    <w:rsid w:val="5C94005B"/>
    <w:rsid w:val="5C997C20"/>
    <w:rsid w:val="5C9B606D"/>
    <w:rsid w:val="5CA64A84"/>
    <w:rsid w:val="5CB12F34"/>
    <w:rsid w:val="5CB54BA5"/>
    <w:rsid w:val="5CC36532"/>
    <w:rsid w:val="5CE355AA"/>
    <w:rsid w:val="5D1176C1"/>
    <w:rsid w:val="5D2928F1"/>
    <w:rsid w:val="5D303862"/>
    <w:rsid w:val="5D322AD4"/>
    <w:rsid w:val="5D495458"/>
    <w:rsid w:val="5D4F7FBA"/>
    <w:rsid w:val="5D6D14B1"/>
    <w:rsid w:val="5D7058C4"/>
    <w:rsid w:val="5DB06660"/>
    <w:rsid w:val="5DC518CC"/>
    <w:rsid w:val="5DD240C4"/>
    <w:rsid w:val="5DF54827"/>
    <w:rsid w:val="5DFC53C5"/>
    <w:rsid w:val="5E1D4525"/>
    <w:rsid w:val="5E301D8F"/>
    <w:rsid w:val="5E3E761E"/>
    <w:rsid w:val="5E49549D"/>
    <w:rsid w:val="5E5A357C"/>
    <w:rsid w:val="5E6D208F"/>
    <w:rsid w:val="5E80681C"/>
    <w:rsid w:val="5EE04EF3"/>
    <w:rsid w:val="5EE23647"/>
    <w:rsid w:val="5EF41392"/>
    <w:rsid w:val="5F4C5EED"/>
    <w:rsid w:val="5F6414F6"/>
    <w:rsid w:val="5F802906"/>
    <w:rsid w:val="5FB64538"/>
    <w:rsid w:val="5FD212CB"/>
    <w:rsid w:val="5FD70E2B"/>
    <w:rsid w:val="5FE35772"/>
    <w:rsid w:val="5FF52FA8"/>
    <w:rsid w:val="60093025"/>
    <w:rsid w:val="60272256"/>
    <w:rsid w:val="602A2576"/>
    <w:rsid w:val="60303705"/>
    <w:rsid w:val="60467EDC"/>
    <w:rsid w:val="605C4DE6"/>
    <w:rsid w:val="60762F56"/>
    <w:rsid w:val="60782D6C"/>
    <w:rsid w:val="60827B6F"/>
    <w:rsid w:val="609931F3"/>
    <w:rsid w:val="609A2321"/>
    <w:rsid w:val="61414101"/>
    <w:rsid w:val="61454417"/>
    <w:rsid w:val="614F370D"/>
    <w:rsid w:val="61701246"/>
    <w:rsid w:val="61771693"/>
    <w:rsid w:val="61B02388"/>
    <w:rsid w:val="61BA1FDC"/>
    <w:rsid w:val="61C83F78"/>
    <w:rsid w:val="61D52751"/>
    <w:rsid w:val="61D835E6"/>
    <w:rsid w:val="61D9790D"/>
    <w:rsid w:val="61DE4425"/>
    <w:rsid w:val="61EB3D5E"/>
    <w:rsid w:val="61FC7A64"/>
    <w:rsid w:val="61FE0599"/>
    <w:rsid w:val="62374858"/>
    <w:rsid w:val="62395DE3"/>
    <w:rsid w:val="625438B4"/>
    <w:rsid w:val="62A7425D"/>
    <w:rsid w:val="62EC49ED"/>
    <w:rsid w:val="62EF6216"/>
    <w:rsid w:val="62FB4E6E"/>
    <w:rsid w:val="62FC296A"/>
    <w:rsid w:val="632450E8"/>
    <w:rsid w:val="632969DB"/>
    <w:rsid w:val="632B41C6"/>
    <w:rsid w:val="634D11C3"/>
    <w:rsid w:val="635E137D"/>
    <w:rsid w:val="639546DF"/>
    <w:rsid w:val="63B26EBA"/>
    <w:rsid w:val="63B31CEC"/>
    <w:rsid w:val="63D73928"/>
    <w:rsid w:val="63E6792A"/>
    <w:rsid w:val="63F73815"/>
    <w:rsid w:val="643704DD"/>
    <w:rsid w:val="64411069"/>
    <w:rsid w:val="646916DA"/>
    <w:rsid w:val="647A010F"/>
    <w:rsid w:val="64801A0C"/>
    <w:rsid w:val="64D3237C"/>
    <w:rsid w:val="64E23566"/>
    <w:rsid w:val="64E800E5"/>
    <w:rsid w:val="64E9347C"/>
    <w:rsid w:val="64FB794E"/>
    <w:rsid w:val="65082E75"/>
    <w:rsid w:val="650B101B"/>
    <w:rsid w:val="65193492"/>
    <w:rsid w:val="651E0234"/>
    <w:rsid w:val="65290F96"/>
    <w:rsid w:val="65301598"/>
    <w:rsid w:val="653320F0"/>
    <w:rsid w:val="65432CB1"/>
    <w:rsid w:val="654778EE"/>
    <w:rsid w:val="65581C88"/>
    <w:rsid w:val="655A536E"/>
    <w:rsid w:val="656115E9"/>
    <w:rsid w:val="65C87B58"/>
    <w:rsid w:val="65FD45F3"/>
    <w:rsid w:val="66536EAF"/>
    <w:rsid w:val="66805DFD"/>
    <w:rsid w:val="668B407E"/>
    <w:rsid w:val="6691049A"/>
    <w:rsid w:val="66A67D8B"/>
    <w:rsid w:val="66CE05CE"/>
    <w:rsid w:val="66EE314F"/>
    <w:rsid w:val="66F1691E"/>
    <w:rsid w:val="6702528C"/>
    <w:rsid w:val="6716352C"/>
    <w:rsid w:val="671D4784"/>
    <w:rsid w:val="67202428"/>
    <w:rsid w:val="67250270"/>
    <w:rsid w:val="673703C3"/>
    <w:rsid w:val="6738484B"/>
    <w:rsid w:val="673C2456"/>
    <w:rsid w:val="67710C57"/>
    <w:rsid w:val="67800D71"/>
    <w:rsid w:val="67AA5865"/>
    <w:rsid w:val="67BD618C"/>
    <w:rsid w:val="67BF69B8"/>
    <w:rsid w:val="67CE688D"/>
    <w:rsid w:val="67D67B21"/>
    <w:rsid w:val="67F26AF6"/>
    <w:rsid w:val="6832303D"/>
    <w:rsid w:val="685C7B59"/>
    <w:rsid w:val="68742647"/>
    <w:rsid w:val="687632AB"/>
    <w:rsid w:val="687C1E53"/>
    <w:rsid w:val="688B2588"/>
    <w:rsid w:val="688F0F72"/>
    <w:rsid w:val="68C31CDF"/>
    <w:rsid w:val="68C5001D"/>
    <w:rsid w:val="68C80B2F"/>
    <w:rsid w:val="68CF165C"/>
    <w:rsid w:val="68CF39EB"/>
    <w:rsid w:val="68DA7B20"/>
    <w:rsid w:val="68DF42CC"/>
    <w:rsid w:val="68F87D10"/>
    <w:rsid w:val="690432AB"/>
    <w:rsid w:val="6915499E"/>
    <w:rsid w:val="694206D5"/>
    <w:rsid w:val="694B0A98"/>
    <w:rsid w:val="696417BB"/>
    <w:rsid w:val="69667074"/>
    <w:rsid w:val="697031BB"/>
    <w:rsid w:val="698A765F"/>
    <w:rsid w:val="69A309B6"/>
    <w:rsid w:val="69AC4B3D"/>
    <w:rsid w:val="69AD7706"/>
    <w:rsid w:val="69B30B05"/>
    <w:rsid w:val="69DA2A49"/>
    <w:rsid w:val="6A155E35"/>
    <w:rsid w:val="6A1A4E7C"/>
    <w:rsid w:val="6A514379"/>
    <w:rsid w:val="6A5E120A"/>
    <w:rsid w:val="6A727C5C"/>
    <w:rsid w:val="6A827643"/>
    <w:rsid w:val="6A9A5C49"/>
    <w:rsid w:val="6ACB4804"/>
    <w:rsid w:val="6AE66997"/>
    <w:rsid w:val="6B034F16"/>
    <w:rsid w:val="6B1F5922"/>
    <w:rsid w:val="6B257516"/>
    <w:rsid w:val="6B6B0C44"/>
    <w:rsid w:val="6BC14CB8"/>
    <w:rsid w:val="6BC46120"/>
    <w:rsid w:val="6BCA5FFC"/>
    <w:rsid w:val="6BDB5291"/>
    <w:rsid w:val="6BE144A8"/>
    <w:rsid w:val="6C0F13A8"/>
    <w:rsid w:val="6C212EB5"/>
    <w:rsid w:val="6C5C66DC"/>
    <w:rsid w:val="6CB76E43"/>
    <w:rsid w:val="6CFC6146"/>
    <w:rsid w:val="6D1115F2"/>
    <w:rsid w:val="6D6560B5"/>
    <w:rsid w:val="6D675931"/>
    <w:rsid w:val="6DAE6B1C"/>
    <w:rsid w:val="6DCC3961"/>
    <w:rsid w:val="6DF4624A"/>
    <w:rsid w:val="6E0D4187"/>
    <w:rsid w:val="6E116A93"/>
    <w:rsid w:val="6E135C1D"/>
    <w:rsid w:val="6E424405"/>
    <w:rsid w:val="6E4E79C4"/>
    <w:rsid w:val="6E661C96"/>
    <w:rsid w:val="6E726ADF"/>
    <w:rsid w:val="6EAF3BDA"/>
    <w:rsid w:val="6EB8783E"/>
    <w:rsid w:val="6EBF0695"/>
    <w:rsid w:val="6EC94EA7"/>
    <w:rsid w:val="6EC972BC"/>
    <w:rsid w:val="6ED5447E"/>
    <w:rsid w:val="6ED93E43"/>
    <w:rsid w:val="6EDF203F"/>
    <w:rsid w:val="6F7051D2"/>
    <w:rsid w:val="6F75208A"/>
    <w:rsid w:val="6F816AD7"/>
    <w:rsid w:val="6F956F5A"/>
    <w:rsid w:val="6FAE5F48"/>
    <w:rsid w:val="6FB05271"/>
    <w:rsid w:val="6FC04F5C"/>
    <w:rsid w:val="6FC87DDB"/>
    <w:rsid w:val="6FEA5FB6"/>
    <w:rsid w:val="6FEC6AE3"/>
    <w:rsid w:val="70006477"/>
    <w:rsid w:val="700F2691"/>
    <w:rsid w:val="701D5228"/>
    <w:rsid w:val="7024238C"/>
    <w:rsid w:val="70271B78"/>
    <w:rsid w:val="702B3E77"/>
    <w:rsid w:val="702C1691"/>
    <w:rsid w:val="70477D0C"/>
    <w:rsid w:val="704C06F9"/>
    <w:rsid w:val="7053527D"/>
    <w:rsid w:val="705716D6"/>
    <w:rsid w:val="705A13B8"/>
    <w:rsid w:val="70673BFF"/>
    <w:rsid w:val="70BF7B49"/>
    <w:rsid w:val="70C02D4B"/>
    <w:rsid w:val="70D14223"/>
    <w:rsid w:val="70DF4489"/>
    <w:rsid w:val="70E5388D"/>
    <w:rsid w:val="70FA798C"/>
    <w:rsid w:val="70FB3FE4"/>
    <w:rsid w:val="70FE79C1"/>
    <w:rsid w:val="71244B9B"/>
    <w:rsid w:val="712A7838"/>
    <w:rsid w:val="713E7F80"/>
    <w:rsid w:val="71497C67"/>
    <w:rsid w:val="715C77E9"/>
    <w:rsid w:val="716834D5"/>
    <w:rsid w:val="717E7A43"/>
    <w:rsid w:val="71A4475E"/>
    <w:rsid w:val="71BE36E5"/>
    <w:rsid w:val="71C226AD"/>
    <w:rsid w:val="71D82C53"/>
    <w:rsid w:val="71E6459A"/>
    <w:rsid w:val="7239682E"/>
    <w:rsid w:val="725768B2"/>
    <w:rsid w:val="725A1738"/>
    <w:rsid w:val="727337AE"/>
    <w:rsid w:val="72765A97"/>
    <w:rsid w:val="72773FC2"/>
    <w:rsid w:val="72FE4771"/>
    <w:rsid w:val="730E1D12"/>
    <w:rsid w:val="73283F30"/>
    <w:rsid w:val="732C60C3"/>
    <w:rsid w:val="73343B4F"/>
    <w:rsid w:val="735C3302"/>
    <w:rsid w:val="73601130"/>
    <w:rsid w:val="736B5FD3"/>
    <w:rsid w:val="73C87736"/>
    <w:rsid w:val="73CC7953"/>
    <w:rsid w:val="73EB5166"/>
    <w:rsid w:val="73EC5C36"/>
    <w:rsid w:val="73EE16B3"/>
    <w:rsid w:val="73F47358"/>
    <w:rsid w:val="74084951"/>
    <w:rsid w:val="74107256"/>
    <w:rsid w:val="741306CE"/>
    <w:rsid w:val="742F0E19"/>
    <w:rsid w:val="7436522D"/>
    <w:rsid w:val="743C069B"/>
    <w:rsid w:val="74710096"/>
    <w:rsid w:val="747511B9"/>
    <w:rsid w:val="74B304CD"/>
    <w:rsid w:val="750952DD"/>
    <w:rsid w:val="75272066"/>
    <w:rsid w:val="753241BA"/>
    <w:rsid w:val="75645CCB"/>
    <w:rsid w:val="75FD6CA8"/>
    <w:rsid w:val="764C4F96"/>
    <w:rsid w:val="76685E28"/>
    <w:rsid w:val="76847AD0"/>
    <w:rsid w:val="76C577D9"/>
    <w:rsid w:val="76EC0B85"/>
    <w:rsid w:val="76FC10B9"/>
    <w:rsid w:val="771862F5"/>
    <w:rsid w:val="77190FCF"/>
    <w:rsid w:val="77623C74"/>
    <w:rsid w:val="77797548"/>
    <w:rsid w:val="777F4961"/>
    <w:rsid w:val="77C6056B"/>
    <w:rsid w:val="77D26217"/>
    <w:rsid w:val="780902BC"/>
    <w:rsid w:val="783F1443"/>
    <w:rsid w:val="787B7BA9"/>
    <w:rsid w:val="78807CD2"/>
    <w:rsid w:val="788F786C"/>
    <w:rsid w:val="789A210E"/>
    <w:rsid w:val="78B12636"/>
    <w:rsid w:val="78DF55D6"/>
    <w:rsid w:val="78E0600A"/>
    <w:rsid w:val="78E16352"/>
    <w:rsid w:val="79095E55"/>
    <w:rsid w:val="794B6640"/>
    <w:rsid w:val="795F3EF3"/>
    <w:rsid w:val="796736F4"/>
    <w:rsid w:val="79754DC5"/>
    <w:rsid w:val="798E3EDD"/>
    <w:rsid w:val="799C413C"/>
    <w:rsid w:val="79AD6D2D"/>
    <w:rsid w:val="79BB52FC"/>
    <w:rsid w:val="79C03EC9"/>
    <w:rsid w:val="79C9596C"/>
    <w:rsid w:val="79D64423"/>
    <w:rsid w:val="7A207F09"/>
    <w:rsid w:val="7A2677C9"/>
    <w:rsid w:val="7A3060E2"/>
    <w:rsid w:val="7A7C082A"/>
    <w:rsid w:val="7A7E664E"/>
    <w:rsid w:val="7A987370"/>
    <w:rsid w:val="7A9D3EB1"/>
    <w:rsid w:val="7AAB3842"/>
    <w:rsid w:val="7AFC69DB"/>
    <w:rsid w:val="7B077294"/>
    <w:rsid w:val="7B611E38"/>
    <w:rsid w:val="7B650A60"/>
    <w:rsid w:val="7B672FFC"/>
    <w:rsid w:val="7B6E19EE"/>
    <w:rsid w:val="7B6E2B5A"/>
    <w:rsid w:val="7B7233B6"/>
    <w:rsid w:val="7BF27FA8"/>
    <w:rsid w:val="7C233CF0"/>
    <w:rsid w:val="7C240ACB"/>
    <w:rsid w:val="7C297D6E"/>
    <w:rsid w:val="7C4C6F0A"/>
    <w:rsid w:val="7C5357CB"/>
    <w:rsid w:val="7C575102"/>
    <w:rsid w:val="7C6B6DDF"/>
    <w:rsid w:val="7C84743C"/>
    <w:rsid w:val="7C874223"/>
    <w:rsid w:val="7CB5602F"/>
    <w:rsid w:val="7D275E07"/>
    <w:rsid w:val="7D414B48"/>
    <w:rsid w:val="7D513DBA"/>
    <w:rsid w:val="7D633F87"/>
    <w:rsid w:val="7D9A726B"/>
    <w:rsid w:val="7DA8118F"/>
    <w:rsid w:val="7DBE5BA0"/>
    <w:rsid w:val="7DC75D43"/>
    <w:rsid w:val="7DCF0700"/>
    <w:rsid w:val="7DF0079D"/>
    <w:rsid w:val="7E7566C9"/>
    <w:rsid w:val="7E7B4ED8"/>
    <w:rsid w:val="7EBC7626"/>
    <w:rsid w:val="7EBF281E"/>
    <w:rsid w:val="7EE3013E"/>
    <w:rsid w:val="7EF1782C"/>
    <w:rsid w:val="7EFC3598"/>
    <w:rsid w:val="7F0264E7"/>
    <w:rsid w:val="7F0631A2"/>
    <w:rsid w:val="7F167D5F"/>
    <w:rsid w:val="7F271B92"/>
    <w:rsid w:val="7F31143E"/>
    <w:rsid w:val="7F471E60"/>
    <w:rsid w:val="7F487C8E"/>
    <w:rsid w:val="7F9E41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1"/>
    </o:shapelayout>
  </w:shapeDefaults>
  <w:decimalSymbol w:val="."/>
  <w:listSeparator w:val=","/>
  <w14:docId w14:val="42B9281F"/>
  <w15:docId w15:val="{E09A1029-0CF9-47C0-975A-F2E4CFAD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semiHidden="1" w:qFormat="1"/>
    <w:lsdException w:name="toc 5" w:semiHidden="1" w:qFormat="1"/>
    <w:lsdException w:name="toc 6" w:qFormat="1"/>
    <w:lsdException w:name="toc 7" w:qFormat="1"/>
    <w:lsdException w:name="toc 8" w:qFormat="1"/>
    <w:lsdException w:name="toc 9" w:semiHidden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qFormat="1"/>
    <w:lsdException w:name="line number" w:qFormat="1"/>
    <w:lsdException w:name="page number" w:qFormat="1"/>
    <w:lsdException w:name="Title" w:qFormat="1"/>
    <w:lsdException w:name="Default Paragraph Font" w:uiPriority="1" w:unhideWhenUsed="1"/>
    <w:lsdException w:name="Body Text" w:qFormat="1"/>
    <w:lsdException w:name="Subtitle" w:qFormat="1"/>
    <w:lsdException w:name="Hyperlink" w:uiPriority="99" w:qFormat="1"/>
    <w:lsdException w:name="Followed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Code" w:uiPriority="99" w:unhideWhenUsed="1" w:qFormat="1"/>
    <w:lsdException w:name="Normal Table" w:semiHidden="1" w:uiPriority="99" w:unhideWhenUsed="1" w:qFormat="1"/>
    <w:lsdException w:name="annotation subject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0"/>
    <w:link w:val="1Char"/>
    <w:qFormat/>
    <w:pPr>
      <w:numPr>
        <w:numId w:val="1"/>
      </w:numPr>
      <w:spacing w:before="240" w:after="120" w:line="36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pPr>
      <w:numPr>
        <w:ilvl w:val="1"/>
        <w:numId w:val="1"/>
      </w:numPr>
      <w:spacing w:before="60" w:after="6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numPr>
        <w:ilvl w:val="2"/>
        <w:numId w:val="1"/>
      </w:numPr>
      <w:spacing w:before="60" w:after="60" w:line="360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0"/>
    <w:qFormat/>
    <w:pPr>
      <w:numPr>
        <w:ilvl w:val="3"/>
        <w:numId w:val="1"/>
      </w:numPr>
      <w:spacing w:before="60" w:after="60" w:line="360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0"/>
    <w:qFormat/>
    <w:pPr>
      <w:numPr>
        <w:ilvl w:val="4"/>
        <w:numId w:val="1"/>
      </w:numPr>
      <w:spacing w:before="60" w:after="60" w:line="360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0"/>
    <w:qFormat/>
    <w:pPr>
      <w:numPr>
        <w:ilvl w:val="5"/>
        <w:numId w:val="1"/>
      </w:numPr>
      <w:spacing w:before="60" w:after="60" w:line="360" w:lineRule="auto"/>
      <w:outlineLvl w:val="5"/>
    </w:pPr>
    <w:rPr>
      <w:b/>
      <w:bCs/>
      <w:sz w:val="28"/>
    </w:rPr>
  </w:style>
  <w:style w:type="paragraph" w:styleId="7">
    <w:name w:val="heading 7"/>
    <w:basedOn w:val="a"/>
    <w:next w:val="a0"/>
    <w:qFormat/>
    <w:pPr>
      <w:keepNext/>
      <w:keepLines/>
      <w:tabs>
        <w:tab w:val="left" w:pos="408"/>
      </w:tabs>
      <w:spacing w:before="60" w:after="60" w:line="360" w:lineRule="auto"/>
      <w:ind w:leftChars="100" w:left="384" w:hanging="284"/>
      <w:outlineLvl w:val="6"/>
    </w:pPr>
  </w:style>
  <w:style w:type="paragraph" w:styleId="8">
    <w:name w:val="heading 8"/>
    <w:basedOn w:val="a"/>
    <w:next w:val="a0"/>
    <w:qFormat/>
    <w:pPr>
      <w:keepNext/>
      <w:keepLines/>
      <w:tabs>
        <w:tab w:val="left" w:pos="816"/>
      </w:tabs>
      <w:spacing w:before="60" w:after="60" w:line="360" w:lineRule="auto"/>
      <w:ind w:leftChars="200" w:left="597" w:hanging="397"/>
      <w:outlineLvl w:val="7"/>
    </w:pPr>
  </w:style>
  <w:style w:type="paragraph" w:styleId="9">
    <w:name w:val="heading 9"/>
    <w:basedOn w:val="a"/>
    <w:next w:val="a0"/>
    <w:qFormat/>
    <w:pPr>
      <w:keepNext/>
      <w:keepLines/>
      <w:tabs>
        <w:tab w:val="left" w:pos="1225"/>
      </w:tabs>
      <w:spacing w:before="60" w:after="60" w:line="360" w:lineRule="auto"/>
      <w:ind w:leftChars="300" w:left="697" w:hanging="397"/>
      <w:outlineLvl w:val="8"/>
    </w:pPr>
    <w:rPr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pPr>
      <w:spacing w:before="60" w:after="60" w:line="360" w:lineRule="auto"/>
      <w:ind w:firstLineChars="200" w:firstLine="200"/>
    </w:pPr>
  </w:style>
  <w:style w:type="paragraph" w:styleId="a4">
    <w:name w:val="annotation subject"/>
    <w:basedOn w:val="a5"/>
    <w:next w:val="a5"/>
    <w:link w:val="Char0"/>
    <w:qFormat/>
    <w:rPr>
      <w:b/>
      <w:bCs/>
    </w:rPr>
  </w:style>
  <w:style w:type="paragraph" w:styleId="a5">
    <w:name w:val="annotation text"/>
    <w:basedOn w:val="a"/>
    <w:link w:val="Char1"/>
    <w:qFormat/>
    <w:pPr>
      <w:jc w:val="left"/>
    </w:pPr>
  </w:style>
  <w:style w:type="paragraph" w:styleId="70">
    <w:name w:val="toc 7"/>
    <w:basedOn w:val="a"/>
    <w:next w:val="a"/>
    <w:qFormat/>
    <w:pPr>
      <w:ind w:leftChars="1200" w:left="2520"/>
    </w:p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50">
    <w:name w:val="toc 5"/>
    <w:basedOn w:val="a"/>
    <w:next w:val="a"/>
    <w:semiHidden/>
    <w:qFormat/>
    <w:pPr>
      <w:ind w:left="840"/>
      <w:jc w:val="left"/>
    </w:pPr>
    <w:rPr>
      <w:sz w:val="18"/>
      <w:szCs w:val="20"/>
    </w:rPr>
  </w:style>
  <w:style w:type="paragraph" w:styleId="30">
    <w:name w:val="toc 3"/>
    <w:basedOn w:val="a"/>
    <w:next w:val="a"/>
    <w:uiPriority w:val="39"/>
    <w:qFormat/>
    <w:pPr>
      <w:ind w:leftChars="400" w:left="840"/>
    </w:pPr>
  </w:style>
  <w:style w:type="paragraph" w:styleId="80">
    <w:name w:val="toc 8"/>
    <w:basedOn w:val="a"/>
    <w:next w:val="a"/>
    <w:qFormat/>
    <w:pPr>
      <w:ind w:leftChars="1400" w:left="2940"/>
    </w:pPr>
  </w:style>
  <w:style w:type="paragraph" w:styleId="a7">
    <w:name w:val="Balloon Text"/>
    <w:basedOn w:val="a"/>
    <w:link w:val="Char2"/>
    <w:qFormat/>
    <w:rPr>
      <w:rFonts w:ascii="Heiti SC Light" w:eastAsia="Heiti SC Light"/>
      <w:sz w:val="18"/>
      <w:szCs w:val="18"/>
    </w:rPr>
  </w:style>
  <w:style w:type="paragraph" w:styleId="a8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</w:style>
  <w:style w:type="paragraph" w:styleId="40">
    <w:name w:val="toc 4"/>
    <w:basedOn w:val="a"/>
    <w:next w:val="a"/>
    <w:semiHidden/>
    <w:qFormat/>
    <w:pPr>
      <w:tabs>
        <w:tab w:val="left" w:pos="820"/>
      </w:tabs>
      <w:ind w:leftChars="750" w:left="1581" w:hanging="6"/>
      <w:jc w:val="left"/>
    </w:pPr>
    <w:rPr>
      <w:sz w:val="18"/>
      <w:szCs w:val="20"/>
    </w:rPr>
  </w:style>
  <w:style w:type="paragraph" w:styleId="60">
    <w:name w:val="toc 6"/>
    <w:basedOn w:val="a"/>
    <w:next w:val="a"/>
    <w:qFormat/>
    <w:pPr>
      <w:ind w:leftChars="1000" w:left="2100"/>
    </w:p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90">
    <w:name w:val="toc 9"/>
    <w:basedOn w:val="a"/>
    <w:next w:val="a"/>
    <w:semiHidden/>
    <w:qFormat/>
    <w:pPr>
      <w:ind w:left="1680"/>
    </w:pPr>
    <w:rPr>
      <w:snapToGrid w:val="0"/>
      <w:kern w:val="0"/>
      <w:sz w:val="24"/>
      <w:szCs w:val="20"/>
    </w:rPr>
  </w:style>
  <w:style w:type="paragraph" w:styleId="aa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b">
    <w:name w:val="page number"/>
    <w:basedOn w:val="a1"/>
    <w:qFormat/>
  </w:style>
  <w:style w:type="character" w:styleId="ac">
    <w:name w:val="FollowedHyperlink"/>
    <w:qFormat/>
    <w:rPr>
      <w:color w:val="800080"/>
      <w:u w:val="single"/>
    </w:rPr>
  </w:style>
  <w:style w:type="character" w:styleId="ad">
    <w:name w:val="line number"/>
    <w:basedOn w:val="a1"/>
    <w:qFormat/>
  </w:style>
  <w:style w:type="character" w:styleId="ae">
    <w:name w:val="Hyperlink"/>
    <w:uiPriority w:val="99"/>
    <w:qFormat/>
    <w:rPr>
      <w:color w:val="0000FF"/>
      <w:u w:val="single"/>
    </w:rPr>
  </w:style>
  <w:style w:type="character" w:styleId="HTML">
    <w:name w:val="HTML Code"/>
    <w:basedOn w:val="a1"/>
    <w:uiPriority w:val="99"/>
    <w:unhideWhenUsed/>
    <w:qFormat/>
    <w:rPr>
      <w:rFonts w:ascii="宋体" w:eastAsia="宋体" w:hAnsi="宋体" w:cs="宋体"/>
      <w:sz w:val="24"/>
      <w:szCs w:val="24"/>
    </w:rPr>
  </w:style>
  <w:style w:type="character" w:styleId="af">
    <w:name w:val="annotation reference"/>
    <w:basedOn w:val="a1"/>
    <w:qFormat/>
    <w:rPr>
      <w:sz w:val="21"/>
      <w:szCs w:val="21"/>
    </w:rPr>
  </w:style>
  <w:style w:type="table" w:styleId="af0">
    <w:name w:val="Table Grid"/>
    <w:basedOn w:val="a2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hidden/>
    </w:tr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paragraph" w:customStyle="1" w:styleId="af1">
    <w:name w:val="注意事项"/>
    <w:basedOn w:val="a"/>
    <w:qFormat/>
    <w:pPr>
      <w:spacing w:before="60" w:after="60" w:line="360" w:lineRule="auto"/>
      <w:ind w:firstLineChars="200" w:firstLine="200"/>
    </w:pPr>
    <w:rPr>
      <w:b/>
      <w:bCs/>
    </w:rPr>
  </w:style>
  <w:style w:type="paragraph" w:customStyle="1" w:styleId="10">
    <w:name w:val="编号1"/>
    <w:basedOn w:val="a"/>
    <w:qFormat/>
    <w:pPr>
      <w:numPr>
        <w:ilvl w:val="6"/>
        <w:numId w:val="1"/>
      </w:numPr>
      <w:spacing w:line="360" w:lineRule="auto"/>
    </w:pPr>
  </w:style>
  <w:style w:type="paragraph" w:customStyle="1" w:styleId="af2">
    <w:name w:val="文档名称"/>
    <w:basedOn w:val="a"/>
    <w:qFormat/>
    <w:pPr>
      <w:jc w:val="center"/>
      <w:outlineLvl w:val="0"/>
    </w:pPr>
    <w:rPr>
      <w:rFonts w:eastAsia="黑体"/>
      <w:b/>
      <w:sz w:val="48"/>
      <w:szCs w:val="48"/>
    </w:rPr>
  </w:style>
  <w:style w:type="paragraph" w:customStyle="1" w:styleId="af3">
    <w:name w:val="版权申明"/>
    <w:basedOn w:val="a"/>
    <w:qFormat/>
    <w:pPr>
      <w:jc w:val="center"/>
    </w:pPr>
    <w:rPr>
      <w:rFonts w:ascii="宋体" w:hAnsi="宋体" w:cs="宋体"/>
      <w:b/>
      <w:bCs/>
      <w:color w:val="000000"/>
      <w:sz w:val="24"/>
      <w:szCs w:val="20"/>
    </w:rPr>
  </w:style>
  <w:style w:type="paragraph" w:customStyle="1" w:styleId="af4">
    <w:name w:val="编写建议"/>
    <w:basedOn w:val="a"/>
    <w:next w:val="a0"/>
    <w:qFormat/>
    <w:pPr>
      <w:autoSpaceDE w:val="0"/>
      <w:autoSpaceDN w:val="0"/>
      <w:adjustRightInd w:val="0"/>
      <w:spacing w:line="360" w:lineRule="auto"/>
      <w:ind w:firstLineChars="200" w:firstLine="420"/>
      <w:jc w:val="left"/>
    </w:pPr>
    <w:rPr>
      <w:rFonts w:ascii="Arial" w:hAnsi="Arial" w:cs="宋体"/>
      <w:i/>
      <w:iCs/>
      <w:color w:val="0000FF"/>
      <w:kern w:val="0"/>
    </w:rPr>
  </w:style>
  <w:style w:type="character" w:customStyle="1" w:styleId="Char2">
    <w:name w:val="批注框文本 Char"/>
    <w:basedOn w:val="a1"/>
    <w:link w:val="a7"/>
    <w:qFormat/>
    <w:rPr>
      <w:rFonts w:ascii="Heiti SC Light" w:eastAsia="Heiti SC Light"/>
      <w:kern w:val="2"/>
      <w:sz w:val="18"/>
      <w:szCs w:val="18"/>
    </w:rPr>
  </w:style>
  <w:style w:type="paragraph" w:customStyle="1" w:styleId="12">
    <w:name w:val="样式1"/>
    <w:basedOn w:val="a0"/>
    <w:link w:val="1Char0"/>
    <w:qFormat/>
    <w:pPr>
      <w:ind w:firstLine="420"/>
    </w:pPr>
  </w:style>
  <w:style w:type="character" w:customStyle="1" w:styleId="Char">
    <w:name w:val="正文文本 Char"/>
    <w:basedOn w:val="a1"/>
    <w:link w:val="a0"/>
    <w:qFormat/>
    <w:rPr>
      <w:kern w:val="2"/>
      <w:sz w:val="21"/>
      <w:szCs w:val="24"/>
    </w:rPr>
  </w:style>
  <w:style w:type="character" w:customStyle="1" w:styleId="1Char0">
    <w:name w:val="样式1 Char"/>
    <w:basedOn w:val="Char"/>
    <w:link w:val="12"/>
    <w:qFormat/>
    <w:rPr>
      <w:kern w:val="2"/>
      <w:sz w:val="21"/>
      <w:szCs w:val="24"/>
    </w:rPr>
  </w:style>
  <w:style w:type="character" w:customStyle="1" w:styleId="apple-converted-space">
    <w:name w:val="apple-converted-space"/>
    <w:basedOn w:val="a1"/>
    <w:qFormat/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basedOn w:val="a1"/>
    <w:link w:val="1"/>
    <w:qFormat/>
    <w:rPr>
      <w:b/>
      <w:bCs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Pr>
      <w:b/>
      <w:bCs/>
      <w:kern w:val="2"/>
      <w:sz w:val="32"/>
      <w:szCs w:val="32"/>
    </w:rPr>
  </w:style>
  <w:style w:type="character" w:customStyle="1" w:styleId="3Char">
    <w:name w:val="标题 3 Char"/>
    <w:basedOn w:val="a1"/>
    <w:link w:val="3"/>
    <w:qFormat/>
    <w:rPr>
      <w:b/>
      <w:bCs/>
      <w:kern w:val="2"/>
      <w:sz w:val="30"/>
      <w:szCs w:val="32"/>
    </w:rPr>
  </w:style>
  <w:style w:type="paragraph" w:customStyle="1" w:styleId="TableText">
    <w:name w:val="Table Text"/>
    <w:basedOn w:val="a"/>
    <w:link w:val="TableTextChar"/>
    <w:qFormat/>
    <w:pPr>
      <w:topLinePunct/>
      <w:adjustRightInd w:val="0"/>
      <w:snapToGrid w:val="0"/>
      <w:spacing w:before="80" w:after="80" w:line="240" w:lineRule="atLeast"/>
      <w:jc w:val="left"/>
    </w:pPr>
    <w:rPr>
      <w:rFonts w:cs="Arial" w:hint="eastAsia"/>
      <w:snapToGrid w:val="0"/>
      <w:kern w:val="0"/>
      <w:szCs w:val="21"/>
    </w:rPr>
  </w:style>
  <w:style w:type="paragraph" w:customStyle="1" w:styleId="BlockLabel">
    <w:name w:val="Block Label"/>
    <w:basedOn w:val="a"/>
    <w:next w:val="a"/>
    <w:link w:val="BlockLabelChar"/>
    <w:qFormat/>
    <w:pPr>
      <w:keepNext/>
      <w:keepLines/>
      <w:widowControl/>
      <w:topLinePunct/>
      <w:adjustRightInd w:val="0"/>
      <w:snapToGrid w:val="0"/>
      <w:spacing w:before="300" w:after="80" w:line="240" w:lineRule="atLeast"/>
      <w:jc w:val="left"/>
      <w:outlineLvl w:val="3"/>
    </w:pPr>
    <w:rPr>
      <w:rFonts w:ascii="Book Antiqua" w:eastAsia="黑体" w:hAnsi="Book Antiqua"/>
      <w:bCs/>
      <w:kern w:val="0"/>
      <w:sz w:val="26"/>
      <w:szCs w:val="26"/>
    </w:rPr>
  </w:style>
  <w:style w:type="paragraph" w:customStyle="1" w:styleId="FigureDescription">
    <w:name w:val="Figure Description"/>
    <w:next w:val="a"/>
    <w:qFormat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ItemList">
    <w:name w:val="Item List"/>
    <w:link w:val="ItemListChar"/>
    <w:qFormat/>
    <w:pPr>
      <w:numPr>
        <w:numId w:val="2"/>
      </w:numPr>
      <w:adjustRightInd w:val="0"/>
      <w:snapToGrid w:val="0"/>
      <w:spacing w:before="80" w:after="80" w:line="240" w:lineRule="atLeast"/>
    </w:pPr>
    <w:rPr>
      <w:rFonts w:cs="Arial"/>
      <w:kern w:val="2"/>
      <w:sz w:val="21"/>
      <w:szCs w:val="21"/>
    </w:rPr>
  </w:style>
  <w:style w:type="paragraph" w:customStyle="1" w:styleId="ItemListText">
    <w:name w:val="Item List Text"/>
    <w:link w:val="ItemListTextChar"/>
    <w:qFormat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qFormat/>
    <w:pPr>
      <w:tabs>
        <w:tab w:val="left" w:pos="2126"/>
      </w:tabs>
      <w:adjustRightInd w:val="0"/>
      <w:snapToGrid w:val="0"/>
      <w:spacing w:before="80" w:after="80" w:line="240" w:lineRule="atLeast"/>
      <w:ind w:left="2126" w:hanging="425"/>
      <w:jc w:val="both"/>
      <w:outlineLvl w:val="6"/>
    </w:pPr>
    <w:rPr>
      <w:rFonts w:cs="Arial"/>
      <w:sz w:val="21"/>
      <w:szCs w:val="21"/>
    </w:rPr>
  </w:style>
  <w:style w:type="paragraph" w:customStyle="1" w:styleId="Step">
    <w:name w:val="Step"/>
    <w:basedOn w:val="a"/>
    <w:qFormat/>
    <w:pPr>
      <w:widowControl/>
      <w:tabs>
        <w:tab w:val="left" w:pos="1701"/>
      </w:tabs>
      <w:topLinePunct/>
      <w:adjustRightInd w:val="0"/>
      <w:snapToGrid w:val="0"/>
      <w:spacing w:before="160" w:after="160" w:line="240" w:lineRule="atLeast"/>
      <w:ind w:left="1701" w:hanging="159"/>
      <w:jc w:val="left"/>
      <w:outlineLvl w:val="5"/>
    </w:pPr>
    <w:rPr>
      <w:rFonts w:cs="Arial"/>
      <w:snapToGrid w:val="0"/>
      <w:kern w:val="0"/>
      <w:szCs w:val="21"/>
    </w:rPr>
  </w:style>
  <w:style w:type="paragraph" w:customStyle="1" w:styleId="TableDescription">
    <w:name w:val="Table Description"/>
    <w:basedOn w:val="a"/>
    <w:next w:val="a"/>
    <w:link w:val="TableDescriptionChar"/>
    <w:qFormat/>
    <w:pPr>
      <w:keepNext/>
      <w:widowControl/>
      <w:topLinePunct/>
      <w:adjustRightInd w:val="0"/>
      <w:snapToGrid w:val="0"/>
      <w:spacing w:before="320" w:after="80" w:line="240" w:lineRule="atLeast"/>
      <w:ind w:left="1701"/>
      <w:jc w:val="left"/>
      <w:outlineLvl w:val="7"/>
    </w:pPr>
    <w:rPr>
      <w:rFonts w:eastAsia="黑体"/>
      <w:spacing w:val="-4"/>
      <w:szCs w:val="21"/>
    </w:rPr>
  </w:style>
  <w:style w:type="paragraph" w:customStyle="1" w:styleId="TableHeading">
    <w:name w:val="Table Heading"/>
    <w:basedOn w:val="a"/>
    <w:link w:val="TableHeadingChar"/>
    <w:qFormat/>
    <w:pPr>
      <w:keepNext/>
      <w:topLinePunct/>
      <w:adjustRightInd w:val="0"/>
      <w:snapToGrid w:val="0"/>
      <w:spacing w:before="80" w:after="80" w:line="240" w:lineRule="atLeast"/>
      <w:jc w:val="left"/>
    </w:pPr>
    <w:rPr>
      <w:rFonts w:ascii="Book Antiqua" w:eastAsia="黑体" w:hAnsi="Book Antiqua"/>
      <w:bCs/>
      <w:snapToGrid w:val="0"/>
      <w:kern w:val="0"/>
      <w:szCs w:val="21"/>
    </w:rPr>
  </w:style>
  <w:style w:type="character" w:customStyle="1" w:styleId="TableTextChar">
    <w:name w:val="Table Text Char"/>
    <w:link w:val="TableText"/>
    <w:qFormat/>
    <w:rPr>
      <w:rFonts w:cs="Arial"/>
      <w:snapToGrid w:val="0"/>
      <w:sz w:val="21"/>
      <w:szCs w:val="21"/>
    </w:rPr>
  </w:style>
  <w:style w:type="character" w:customStyle="1" w:styleId="BlockLabelChar">
    <w:name w:val="Block Label Char"/>
    <w:link w:val="BlockLabel"/>
    <w:qFormat/>
    <w:rPr>
      <w:rFonts w:ascii="Book Antiqua" w:eastAsia="黑体" w:hAnsi="Book Antiqua"/>
      <w:bCs/>
      <w:sz w:val="26"/>
      <w:szCs w:val="26"/>
    </w:rPr>
  </w:style>
  <w:style w:type="character" w:customStyle="1" w:styleId="TableHeadingChar">
    <w:name w:val="Table Heading Char"/>
    <w:link w:val="TableHeading"/>
    <w:qFormat/>
    <w:rPr>
      <w:rFonts w:ascii="Book Antiqua" w:eastAsia="黑体" w:hAnsi="Book Antiqua"/>
      <w:bCs/>
      <w:snapToGrid w:val="0"/>
      <w:sz w:val="21"/>
      <w:szCs w:val="21"/>
    </w:rPr>
  </w:style>
  <w:style w:type="character" w:customStyle="1" w:styleId="TableDescriptionChar">
    <w:name w:val="Table Description Char"/>
    <w:link w:val="TableDescription"/>
    <w:qFormat/>
    <w:rPr>
      <w:rFonts w:eastAsia="黑体"/>
      <w:spacing w:val="-4"/>
      <w:kern w:val="2"/>
      <w:sz w:val="21"/>
      <w:szCs w:val="21"/>
    </w:rPr>
  </w:style>
  <w:style w:type="character" w:customStyle="1" w:styleId="ItemListTextChar">
    <w:name w:val="Item List Text Char"/>
    <w:basedOn w:val="a1"/>
    <w:link w:val="ItemListText"/>
    <w:qFormat/>
    <w:rPr>
      <w:kern w:val="2"/>
      <w:sz w:val="21"/>
      <w:szCs w:val="21"/>
    </w:rPr>
  </w:style>
  <w:style w:type="character" w:customStyle="1" w:styleId="ItemListChar">
    <w:name w:val="Item List Char"/>
    <w:basedOn w:val="a1"/>
    <w:link w:val="ItemList"/>
    <w:qFormat/>
    <w:rPr>
      <w:rFonts w:cs="Arial"/>
      <w:kern w:val="2"/>
      <w:sz w:val="21"/>
      <w:szCs w:val="21"/>
    </w:rPr>
  </w:style>
  <w:style w:type="character" w:customStyle="1" w:styleId="contenttitle">
    <w:name w:val="contenttitle"/>
    <w:basedOn w:val="a1"/>
    <w:qFormat/>
  </w:style>
  <w:style w:type="character" w:customStyle="1" w:styleId="Char1">
    <w:name w:val="批注文字 Char"/>
    <w:basedOn w:val="a1"/>
    <w:link w:val="a5"/>
    <w:qFormat/>
    <w:rPr>
      <w:kern w:val="2"/>
      <w:sz w:val="21"/>
      <w:szCs w:val="24"/>
    </w:rPr>
  </w:style>
  <w:style w:type="character" w:customStyle="1" w:styleId="Char0">
    <w:name w:val="批注主题 Char"/>
    <w:basedOn w:val="Char1"/>
    <w:link w:val="a4"/>
    <w:qFormat/>
    <w:rPr>
      <w:b/>
      <w:bCs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comments" Target="comments.xml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49"/>
    <customShpInfo spid="_x0000_s1028"/>
    <customShpInfo spid="_x0000_s1029"/>
    <customShpInfo spid="_x0000_s1030"/>
    <customShpInfo spid="_x0000_s1031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6669C2-45FB-4CB5-9606-16733A6A0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997</Words>
  <Characters>5688</Characters>
  <Application>Microsoft Office Word</Application>
  <DocSecurity>0</DocSecurity>
  <Lines>47</Lines>
  <Paragraphs>13</Paragraphs>
  <ScaleCrop>false</ScaleCrop>
  <Company>sures</Company>
  <LinksUpToDate>false</LinksUpToDate>
  <CharactersWithSpaces>6672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百度总体设计文档模版</dc:title>
  <dc:creator>秦锋剑</dc:creator>
  <cp:lastModifiedBy>yl</cp:lastModifiedBy>
  <cp:revision>9</cp:revision>
  <dcterms:created xsi:type="dcterms:W3CDTF">2017-02-23T03:56:00Z</dcterms:created>
  <dcterms:modified xsi:type="dcterms:W3CDTF">2017-03-06T02:28:00Z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